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19BAF" w14:textId="6B989E68" w:rsidR="00B228F5" w:rsidRDefault="00B228F5" w:rsidP="00B228F5">
      <w:pPr>
        <w:jc w:val="center"/>
        <w:rPr>
          <w:rFonts w:ascii="Times New Roman" w:hAnsi="Times New Roman" w:cs="Times New Roman"/>
          <w:sz w:val="28"/>
          <w:szCs w:val="28"/>
        </w:rPr>
      </w:pPr>
      <w:proofErr w:type="gramStart"/>
      <w:r>
        <w:rPr>
          <w:rFonts w:ascii="Times New Roman" w:hAnsi="Times New Roman" w:cs="Times New Roman"/>
          <w:sz w:val="28"/>
          <w:szCs w:val="28"/>
          <w:u w:val="single"/>
        </w:rPr>
        <w:t>All of</w:t>
      </w:r>
      <w:proofErr w:type="gramEnd"/>
      <w:r>
        <w:rPr>
          <w:rFonts w:ascii="Times New Roman" w:hAnsi="Times New Roman" w:cs="Times New Roman"/>
          <w:sz w:val="28"/>
          <w:szCs w:val="28"/>
          <w:u w:val="single"/>
        </w:rPr>
        <w:t xml:space="preserve"> the Scripts Associated with Metrics and Including Metrics MAP</w:t>
      </w:r>
    </w:p>
    <w:p w14:paraId="23A8C097" w14:textId="2AE512E0" w:rsidR="00B228F5" w:rsidRPr="00B228F5" w:rsidRDefault="00B228F5" w:rsidP="00B228F5">
      <w:pPr>
        <w:jc w:val="center"/>
        <w:rPr>
          <w:rFonts w:ascii="Times New Roman" w:hAnsi="Times New Roman" w:cs="Times New Roman"/>
          <w:i/>
          <w:iCs/>
          <w:sz w:val="28"/>
          <w:szCs w:val="28"/>
        </w:rPr>
      </w:pPr>
      <w:r w:rsidRPr="00B228F5">
        <w:rPr>
          <w:rFonts w:ascii="Times New Roman" w:hAnsi="Times New Roman" w:cs="Times New Roman"/>
          <w:i/>
          <w:iCs/>
          <w:sz w:val="28"/>
          <w:szCs w:val="28"/>
        </w:rPr>
        <w:t>Updated: 2/7/2024</w:t>
      </w:r>
    </w:p>
    <w:p w14:paraId="011794F5" w14:textId="77777777" w:rsidR="00B228F5" w:rsidRPr="00B228F5" w:rsidRDefault="00B228F5" w:rsidP="00B228F5">
      <w:pPr>
        <w:jc w:val="center"/>
        <w:rPr>
          <w:rFonts w:ascii="Times New Roman" w:hAnsi="Times New Roman" w:cs="Times New Roman"/>
          <w:sz w:val="28"/>
          <w:szCs w:val="28"/>
          <w:u w:val="single"/>
        </w:rPr>
      </w:pPr>
    </w:p>
    <w:p w14:paraId="588E7153"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Metrics MAP (</w:t>
      </w:r>
      <w:proofErr w:type="spellStart"/>
      <w:r>
        <w:rPr>
          <w:rFonts w:ascii="Times New Roman" w:hAnsi="Times New Roman" w:cs="Times New Roman"/>
          <w:sz w:val="24"/>
          <w:szCs w:val="24"/>
        </w:rPr>
        <w:t>Coordinate_Mosaic_Metrics_MAP.m</w:t>
      </w:r>
      <w:proofErr w:type="spellEnd"/>
      <w:r>
        <w:rPr>
          <w:rFonts w:ascii="Times New Roman" w:hAnsi="Times New Roman" w:cs="Times New Roman"/>
          <w:sz w:val="24"/>
          <w:szCs w:val="24"/>
        </w:rPr>
        <w:t>)</w:t>
      </w:r>
    </w:p>
    <w:p w14:paraId="6B9E547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input is the original ROI TIF and the cone coords for each subject.</w:t>
      </w:r>
    </w:p>
    <w:p w14:paraId="341A645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You will also need an LUT for running the script. Save as a .csv.</w:t>
      </w:r>
    </w:p>
    <w:p w14:paraId="7388500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Column A will be a common identifier of the ROI and the coords such as JC_XXXXX_YYYYMMDD_OX</w:t>
      </w:r>
    </w:p>
    <w:p w14:paraId="4F72B7A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Column B will be the axial length of each subject </w:t>
      </w:r>
      <w:proofErr w:type="gramStart"/>
      <w:r>
        <w:rPr>
          <w:rFonts w:ascii="Times New Roman" w:hAnsi="Times New Roman" w:cs="Times New Roman"/>
          <w:sz w:val="24"/>
          <w:szCs w:val="24"/>
        </w:rPr>
        <w:t>at</w:t>
      </w:r>
      <w:proofErr w:type="gramEnd"/>
      <w:r>
        <w:rPr>
          <w:rFonts w:ascii="Times New Roman" w:hAnsi="Times New Roman" w:cs="Times New Roman"/>
          <w:sz w:val="24"/>
          <w:szCs w:val="24"/>
        </w:rPr>
        <w:t xml:space="preserve"> the visit date.</w:t>
      </w:r>
    </w:p>
    <w:p w14:paraId="7EFCEBA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Column C will be the </w:t>
      </w:r>
      <w:proofErr w:type="spellStart"/>
      <w:r>
        <w:rPr>
          <w:rFonts w:ascii="Times New Roman" w:hAnsi="Times New Roman" w:cs="Times New Roman"/>
          <w:sz w:val="24"/>
          <w:szCs w:val="24"/>
        </w:rPr>
        <w:t>ppd</w:t>
      </w:r>
      <w:proofErr w:type="spellEnd"/>
      <w:r>
        <w:rPr>
          <w:rFonts w:ascii="Times New Roman" w:hAnsi="Times New Roman" w:cs="Times New Roman"/>
          <w:sz w:val="24"/>
          <w:szCs w:val="24"/>
        </w:rPr>
        <w:t xml:space="preserve"> scale of the AO montage.</w:t>
      </w:r>
    </w:p>
    <w:p w14:paraId="47E9E31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To change the window size, change the “upper bound” in line 96.</w:t>
      </w:r>
    </w:p>
    <w:p w14:paraId="72B935BA"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If it gives you an error right after you start running it, change the {} to () on line 153.</w:t>
      </w:r>
    </w:p>
    <w:p w14:paraId="464F1B0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Make an input folder within the main folder containing the script. Place the ROIs and their coords in this folder.</w:t>
      </w:r>
    </w:p>
    <w:p w14:paraId="63CBC7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Copy/paste the LUT file into the main folder containing the script.</w:t>
      </w:r>
    </w:p>
    <w:p w14:paraId="1BB95C7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run this script, you can specify microns, degrees, or </w:t>
      </w:r>
      <w:proofErr w:type="gramStart"/>
      <w:r>
        <w:rPr>
          <w:rFonts w:ascii="Times New Roman" w:hAnsi="Times New Roman" w:cs="Times New Roman"/>
          <w:sz w:val="24"/>
          <w:szCs w:val="24"/>
        </w:rPr>
        <w:t>arcminutes</w:t>
      </w:r>
      <w:proofErr w:type="gramEnd"/>
    </w:p>
    <w:p w14:paraId="311E43A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output density topography of an ROI, min and max density and their </w:t>
      </w:r>
      <w:proofErr w:type="gramStart"/>
      <w:r>
        <w:rPr>
          <w:rFonts w:ascii="Times New Roman" w:hAnsi="Times New Roman" w:cs="Times New Roman"/>
          <w:sz w:val="24"/>
          <w:szCs w:val="24"/>
        </w:rPr>
        <w:t>coordinates</w:t>
      </w:r>
      <w:proofErr w:type="gramEnd"/>
    </w:p>
    <w:p w14:paraId="71159356"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will populate in a folder within the Input folder.</w:t>
      </w:r>
    </w:p>
    <w:p w14:paraId="63C2434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For this script, the results are:</w:t>
      </w:r>
    </w:p>
    <w:p w14:paraId="2E9AD594"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matrix .csv</w:t>
      </w:r>
    </w:p>
    <w:p w14:paraId="050054C1"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Bound density matrix </w:t>
      </w:r>
      <w:proofErr w:type="spellStart"/>
      <w:r>
        <w:rPr>
          <w:rFonts w:ascii="Times New Roman" w:hAnsi="Times New Roman" w:cs="Times New Roman"/>
          <w:sz w:val="24"/>
          <w:szCs w:val="24"/>
        </w:rPr>
        <w:t>matfile</w:t>
      </w:r>
      <w:proofErr w:type="spellEnd"/>
    </w:p>
    <w:p w14:paraId="78C0164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figure with min/max and location (.</w:t>
      </w:r>
      <w:proofErr w:type="spellStart"/>
      <w:r>
        <w:rPr>
          <w:rFonts w:ascii="Times New Roman" w:hAnsi="Times New Roman" w:cs="Times New Roman"/>
          <w:sz w:val="24"/>
          <w:szCs w:val="24"/>
        </w:rPr>
        <w:t>png</w:t>
      </w:r>
      <w:proofErr w:type="spellEnd"/>
      <w:r>
        <w:rPr>
          <w:rFonts w:ascii="Times New Roman" w:hAnsi="Times New Roman" w:cs="Times New Roman"/>
          <w:sz w:val="24"/>
          <w:szCs w:val="24"/>
        </w:rPr>
        <w:t>)</w:t>
      </w:r>
    </w:p>
    <w:p w14:paraId="7C22808B"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figure marked with PCD (.tif)</w:t>
      </w:r>
    </w:p>
    <w:p w14:paraId="52AA58E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Bound density map (.tif)</w:t>
      </w:r>
    </w:p>
    <w:p w14:paraId="6C212188" w14:textId="77777777" w:rsidR="00B228F5" w:rsidRPr="00603E31"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Window results </w:t>
      </w:r>
      <w:proofErr w:type="spellStart"/>
      <w:r>
        <w:rPr>
          <w:rFonts w:ascii="Times New Roman" w:hAnsi="Times New Roman" w:cs="Times New Roman"/>
          <w:sz w:val="24"/>
          <w:szCs w:val="24"/>
        </w:rPr>
        <w:t>matfile</w:t>
      </w:r>
      <w:proofErr w:type="spellEnd"/>
    </w:p>
    <w:p w14:paraId="4E103E2A"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PCD &amp; CDC Analysis (</w:t>
      </w:r>
      <w:proofErr w:type="spellStart"/>
      <w:r>
        <w:rPr>
          <w:rFonts w:ascii="Times New Roman" w:hAnsi="Times New Roman" w:cs="Times New Roman"/>
          <w:sz w:val="24"/>
          <w:szCs w:val="24"/>
        </w:rPr>
        <w:t>PCD_CDC_Analysis.m</w:t>
      </w:r>
      <w:proofErr w:type="spellEnd"/>
      <w:r>
        <w:rPr>
          <w:rFonts w:ascii="Times New Roman" w:hAnsi="Times New Roman" w:cs="Times New Roman"/>
          <w:sz w:val="24"/>
          <w:szCs w:val="24"/>
        </w:rPr>
        <w:t>) (MAP Analysis PCD CDC)</w:t>
      </w:r>
    </w:p>
    <w:p w14:paraId="602DB07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 for this script.</w:t>
      </w:r>
    </w:p>
    <w:p w14:paraId="53D8A67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Do not make an Input folder. Just place the bound density matrices in the main folder containing the script.</w:t>
      </w:r>
    </w:p>
    <w:p w14:paraId="397620A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You will need to make a folder named “LUT.” Place the LUT file here.</w:t>
      </w:r>
    </w:p>
    <w:p w14:paraId="03CEA9B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When you run this script, you can specify the isodensity contour that you want to report. Do 80% unless you have a reason not to.</w:t>
      </w:r>
    </w:p>
    <w:p w14:paraId="2A509FA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report the PCD, CDC, their locations, and 80% isodensity contour area for each ROI in your </w:t>
      </w:r>
      <w:proofErr w:type="gramStart"/>
      <w:r>
        <w:rPr>
          <w:rFonts w:ascii="Times New Roman" w:hAnsi="Times New Roman" w:cs="Times New Roman"/>
          <w:sz w:val="24"/>
          <w:szCs w:val="24"/>
        </w:rPr>
        <w:t>dataset</w:t>
      </w:r>
      <w:proofErr w:type="gramEnd"/>
    </w:p>
    <w:p w14:paraId="720A8869" w14:textId="77777777" w:rsidR="00B228F5" w:rsidRPr="00603E31"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results will include individual files for each subject, an analysis summary, and a file containing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PCD points.</w:t>
      </w:r>
    </w:p>
    <w:p w14:paraId="192018D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The analysis summary and the file of the PCD points will populate in the LUT folder. The remaining PCD and CDC maps from the script will populate in the main subject folder.</w:t>
      </w:r>
    </w:p>
    <w:p w14:paraId="7F648FFE"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w:t>
      </w:r>
    </w:p>
    <w:p w14:paraId="4FF4F876"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.csv with the coordinates of whatever isodensity contour you chose when you ran the script.</w:t>
      </w:r>
    </w:p>
    <w:p w14:paraId="03ECA40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A figure with the PCD and CDC </w:t>
      </w:r>
      <w:proofErr w:type="gramStart"/>
      <w:r>
        <w:rPr>
          <w:rFonts w:ascii="Times New Roman" w:hAnsi="Times New Roman" w:cs="Times New Roman"/>
          <w:sz w:val="24"/>
          <w:szCs w:val="24"/>
        </w:rPr>
        <w:t>marked</w:t>
      </w:r>
      <w:proofErr w:type="gramEnd"/>
    </w:p>
    <w:p w14:paraId="285C8BB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80% contour only</w:t>
      </w:r>
    </w:p>
    <w:p w14:paraId="01698F2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figure with the contour, best fit ellipse, PCD, and CDC</w:t>
      </w:r>
    </w:p>
    <w:p w14:paraId="49A6900F"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Ellipse Contour (</w:t>
      </w:r>
      <w:proofErr w:type="spellStart"/>
      <w:r>
        <w:rPr>
          <w:rFonts w:ascii="Times New Roman" w:hAnsi="Times New Roman" w:cs="Times New Roman"/>
          <w:sz w:val="24"/>
          <w:szCs w:val="24"/>
        </w:rPr>
        <w:t>Plot_Isodensity_Contour_Overlay.m</w:t>
      </w:r>
      <w:proofErr w:type="spellEnd"/>
      <w:r>
        <w:rPr>
          <w:rFonts w:ascii="Times New Roman" w:hAnsi="Times New Roman" w:cs="Times New Roman"/>
          <w:sz w:val="24"/>
          <w:szCs w:val="24"/>
        </w:rPr>
        <w:t>) (MAP Analysis &gt; Isodensity Contours)</w:t>
      </w:r>
    </w:p>
    <w:p w14:paraId="15F159B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is the bound density matrix .csv files from the metrics output. You will also need to input the same LUT table from metrics.</w:t>
      </w:r>
    </w:p>
    <w:p w14:paraId="670B33E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Same as above, make a “LUT” folder and place the LUT file in here. Put the bound density matrices in the main subject folder.</w:t>
      </w:r>
    </w:p>
    <w:p w14:paraId="33D39CE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only ran this code for the subjects I needed for figures. You can choose which contour percentage you want to run.</w:t>
      </w:r>
    </w:p>
    <w:p w14:paraId="58383924"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If you only want an 80% isodensity contour, you can run the Plot_Isodensity_Contour_Overlay_80</w:t>
      </w:r>
      <w:r w:rsidRPr="00987088">
        <w:rPr>
          <w:rFonts w:ascii="Times New Roman" w:hAnsi="Times New Roman" w:cs="Times New Roman"/>
          <w:sz w:val="24"/>
          <w:szCs w:val="24"/>
          <w:vertAlign w:val="superscript"/>
        </w:rPr>
        <w:t>th</w:t>
      </w:r>
      <w:r>
        <w:rPr>
          <w:rFonts w:ascii="Times New Roman" w:hAnsi="Times New Roman" w:cs="Times New Roman"/>
          <w:sz w:val="24"/>
          <w:szCs w:val="24"/>
        </w:rPr>
        <w:t xml:space="preserve">_Percentile_Only.m found in the same </w:t>
      </w:r>
      <w:proofErr w:type="gramStart"/>
      <w:r>
        <w:rPr>
          <w:rFonts w:ascii="Times New Roman" w:hAnsi="Times New Roman" w:cs="Times New Roman"/>
          <w:sz w:val="24"/>
          <w:szCs w:val="24"/>
        </w:rPr>
        <w:t>folder</w:t>
      </w:r>
      <w:proofErr w:type="gramEnd"/>
    </w:p>
    <w:p w14:paraId="7FF4FC61" w14:textId="77777777" w:rsidR="00B228F5" w:rsidRPr="00987088"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These two scripts give you a .tif that you can use for </w:t>
      </w:r>
      <w:proofErr w:type="gramStart"/>
      <w:r>
        <w:rPr>
          <w:rFonts w:ascii="Times New Roman" w:hAnsi="Times New Roman" w:cs="Times New Roman"/>
          <w:sz w:val="24"/>
          <w:szCs w:val="24"/>
        </w:rPr>
        <w:t>figures</w:t>
      </w:r>
      <w:proofErr w:type="gramEnd"/>
    </w:p>
    <w:p w14:paraId="7483216D" w14:textId="77777777" w:rsidR="00B228F5" w:rsidRDefault="00B228F5" w:rsidP="00B228F5">
      <w:pPr>
        <w:pStyle w:val="ListParagraph"/>
        <w:numPr>
          <w:ilvl w:val="1"/>
          <w:numId w:val="1"/>
        </w:numPr>
        <w:rPr>
          <w:rFonts w:ascii="Times New Roman" w:hAnsi="Times New Roman" w:cs="Times New Roman"/>
          <w:sz w:val="24"/>
          <w:szCs w:val="24"/>
        </w:rPr>
      </w:pPr>
      <w:r w:rsidRPr="00813BEA">
        <w:rPr>
          <w:rFonts w:ascii="Times New Roman" w:hAnsi="Times New Roman" w:cs="Times New Roman"/>
          <w:sz w:val="24"/>
          <w:szCs w:val="24"/>
        </w:rPr>
        <w:t xml:space="preserve">Results will populate within the main script </w:t>
      </w:r>
      <w:proofErr w:type="gramStart"/>
      <w:r w:rsidRPr="00813BEA">
        <w:rPr>
          <w:rFonts w:ascii="Times New Roman" w:hAnsi="Times New Roman" w:cs="Times New Roman"/>
          <w:sz w:val="24"/>
          <w:szCs w:val="24"/>
        </w:rPr>
        <w:t>folder</w:t>
      </w:r>
      <w:proofErr w:type="gramEnd"/>
    </w:p>
    <w:p w14:paraId="65A64D1A"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are:</w:t>
      </w:r>
    </w:p>
    <w:p w14:paraId="37E8DE0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Combined contours .tif</w:t>
      </w:r>
    </w:p>
    <w:p w14:paraId="7B9B590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Combined contours .csv</w:t>
      </w:r>
    </w:p>
    <w:p w14:paraId="11B29C16" w14:textId="77777777" w:rsidR="00B228F5" w:rsidRPr="00813BEA"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 .csv with the center coordinates for each ellipse</w:t>
      </w:r>
    </w:p>
    <w:p w14:paraId="0C1AC34C"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Compare Windows (PCD_CDC_Location_Comparison_95_CI.m) (MAP Analysis &gt; PCD CDC)</w:t>
      </w:r>
    </w:p>
    <w:p w14:paraId="79C3032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files are </w:t>
      </w:r>
      <w:proofErr w:type="gramStart"/>
      <w:r>
        <w:rPr>
          <w:rFonts w:ascii="Times New Roman" w:hAnsi="Times New Roman" w:cs="Times New Roman"/>
          <w:sz w:val="24"/>
          <w:szCs w:val="24"/>
        </w:rPr>
        <w:t>a PCD</w:t>
      </w:r>
      <w:proofErr w:type="gramEnd"/>
      <w:r>
        <w:rPr>
          <w:rFonts w:ascii="Times New Roman" w:hAnsi="Times New Roman" w:cs="Times New Roman"/>
          <w:sz w:val="24"/>
          <w:szCs w:val="24"/>
        </w:rPr>
        <w:t xml:space="preserve"> and CDC excel docs. Place them in the main folder containing the script. Within my input folder there are instructions for making the input files as well as instructions for running the script. You do not need an LUT for running this script.</w:t>
      </w:r>
    </w:p>
    <w:p w14:paraId="495C4F53"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running this script is to see the 95% confidence ellipse when you are comparing multiple methods for one </w:t>
      </w:r>
      <w:proofErr w:type="gramStart"/>
      <w:r>
        <w:rPr>
          <w:rFonts w:ascii="Times New Roman" w:hAnsi="Times New Roman" w:cs="Times New Roman"/>
          <w:sz w:val="24"/>
          <w:szCs w:val="24"/>
        </w:rPr>
        <w:t>metric</w:t>
      </w:r>
      <w:proofErr w:type="gramEnd"/>
    </w:p>
    <w:p w14:paraId="755BF57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Niamh used this for comparing all five graders’ PCD and CDC </w:t>
      </w:r>
      <w:proofErr w:type="gramStart"/>
      <w:r>
        <w:rPr>
          <w:rFonts w:ascii="Times New Roman" w:hAnsi="Times New Roman" w:cs="Times New Roman"/>
          <w:sz w:val="24"/>
          <w:szCs w:val="24"/>
        </w:rPr>
        <w:t>metrics</w:t>
      </w:r>
      <w:proofErr w:type="gramEnd"/>
    </w:p>
    <w:p w14:paraId="63E5FAE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Emma used this for comparing all 10 window sizes and their PCD and CDC </w:t>
      </w:r>
      <w:proofErr w:type="gramStart"/>
      <w:r>
        <w:rPr>
          <w:rFonts w:ascii="Times New Roman" w:hAnsi="Times New Roman" w:cs="Times New Roman"/>
          <w:sz w:val="24"/>
          <w:szCs w:val="24"/>
        </w:rPr>
        <w:t>metrics</w:t>
      </w:r>
      <w:proofErr w:type="gramEnd"/>
    </w:p>
    <w:p w14:paraId="08D65964" w14:textId="77777777" w:rsidR="00B228F5" w:rsidRPr="00813BEA" w:rsidRDefault="00B228F5" w:rsidP="00B228F5">
      <w:pPr>
        <w:pStyle w:val="ListParagraph"/>
        <w:numPr>
          <w:ilvl w:val="1"/>
          <w:numId w:val="1"/>
        </w:numPr>
        <w:rPr>
          <w:rFonts w:ascii="Times New Roman" w:hAnsi="Times New Roman" w:cs="Times New Roman"/>
          <w:color w:val="FF0000"/>
          <w:sz w:val="24"/>
          <w:szCs w:val="24"/>
        </w:rPr>
      </w:pPr>
      <w:r w:rsidRPr="00813BEA">
        <w:rPr>
          <w:rFonts w:ascii="Times New Roman" w:hAnsi="Times New Roman" w:cs="Times New Roman"/>
          <w:sz w:val="24"/>
          <w:szCs w:val="24"/>
        </w:rPr>
        <w:t>Results</w:t>
      </w:r>
      <w:r>
        <w:rPr>
          <w:rFonts w:ascii="Times New Roman" w:hAnsi="Times New Roman" w:cs="Times New Roman"/>
          <w:sz w:val="24"/>
          <w:szCs w:val="24"/>
        </w:rPr>
        <w:t>:</w:t>
      </w:r>
    </w:p>
    <w:p w14:paraId="22300807" w14:textId="77777777" w:rsidR="00B228F5" w:rsidRPr="00813BEA" w:rsidRDefault="00B228F5" w:rsidP="00B228F5">
      <w:pPr>
        <w:pStyle w:val="ListParagraph"/>
        <w:numPr>
          <w:ilvl w:val="2"/>
          <w:numId w:val="1"/>
        </w:numPr>
        <w:rPr>
          <w:rFonts w:ascii="Times New Roman" w:hAnsi="Times New Roman" w:cs="Times New Roman"/>
          <w:color w:val="FF0000"/>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matlab</w:t>
      </w:r>
      <w:proofErr w:type="spellEnd"/>
      <w:r>
        <w:rPr>
          <w:rFonts w:ascii="Times New Roman" w:hAnsi="Times New Roman" w:cs="Times New Roman"/>
          <w:sz w:val="24"/>
          <w:szCs w:val="24"/>
        </w:rPr>
        <w:t xml:space="preserve"> figure and a tif of the following</w:t>
      </w:r>
    </w:p>
    <w:p w14:paraId="27B0BEF3"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 xml:space="preserve">Combined PCD and CDC 95% confidence ellipses with each individual point </w:t>
      </w:r>
      <w:proofErr w:type="gramStart"/>
      <w:r>
        <w:rPr>
          <w:rFonts w:ascii="Times New Roman" w:hAnsi="Times New Roman" w:cs="Times New Roman"/>
          <w:sz w:val="24"/>
          <w:szCs w:val="24"/>
        </w:rPr>
        <w:t>marked</w:t>
      </w:r>
      <w:proofErr w:type="gramEnd"/>
    </w:p>
    <w:p w14:paraId="429A31EA"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PCD only ellipse</w:t>
      </w:r>
    </w:p>
    <w:p w14:paraId="3079BC58" w14:textId="77777777" w:rsidR="00B228F5" w:rsidRPr="00813BEA" w:rsidRDefault="00B228F5" w:rsidP="00B228F5">
      <w:pPr>
        <w:pStyle w:val="ListParagraph"/>
        <w:numPr>
          <w:ilvl w:val="3"/>
          <w:numId w:val="1"/>
        </w:numPr>
        <w:rPr>
          <w:rFonts w:ascii="Times New Roman" w:hAnsi="Times New Roman" w:cs="Times New Roman"/>
          <w:color w:val="FF0000"/>
          <w:sz w:val="24"/>
          <w:szCs w:val="24"/>
        </w:rPr>
      </w:pPr>
      <w:r>
        <w:rPr>
          <w:rFonts w:ascii="Times New Roman" w:hAnsi="Times New Roman" w:cs="Times New Roman"/>
          <w:sz w:val="24"/>
          <w:szCs w:val="24"/>
        </w:rPr>
        <w:t>CDC only ellipse</w:t>
      </w:r>
    </w:p>
    <w:p w14:paraId="493B49BE" w14:textId="77777777" w:rsidR="00B228F5" w:rsidRDefault="00B228F5" w:rsidP="00B228F5">
      <w:pPr>
        <w:pStyle w:val="ListParagraph"/>
        <w:numPr>
          <w:ilvl w:val="0"/>
          <w:numId w:val="1"/>
        </w:numPr>
        <w:rPr>
          <w:rFonts w:ascii="Times New Roman" w:hAnsi="Times New Roman" w:cs="Times New Roman"/>
          <w:sz w:val="24"/>
          <w:szCs w:val="24"/>
        </w:rPr>
      </w:pPr>
      <w:r w:rsidRPr="00C23D64">
        <w:rPr>
          <w:rFonts w:ascii="Times New Roman" w:hAnsi="Times New Roman" w:cs="Times New Roman"/>
          <w:sz w:val="24"/>
          <w:szCs w:val="24"/>
        </w:rPr>
        <w:lastRenderedPageBreak/>
        <w:t>Cells within radius from PCD</w:t>
      </w:r>
      <w:r>
        <w:rPr>
          <w:rFonts w:ascii="Times New Roman" w:hAnsi="Times New Roman" w:cs="Times New Roman"/>
          <w:sz w:val="24"/>
          <w:szCs w:val="24"/>
        </w:rPr>
        <w:t xml:space="preserve"> (</w:t>
      </w:r>
      <w:proofErr w:type="spellStart"/>
      <w:r>
        <w:rPr>
          <w:rFonts w:ascii="Times New Roman" w:hAnsi="Times New Roman" w:cs="Times New Roman"/>
          <w:sz w:val="24"/>
          <w:szCs w:val="24"/>
        </w:rPr>
        <w:t>cells_within_radius_from_PCD.m</w:t>
      </w:r>
      <w:proofErr w:type="spellEnd"/>
      <w:r>
        <w:rPr>
          <w:rFonts w:ascii="Times New Roman" w:hAnsi="Times New Roman" w:cs="Times New Roman"/>
          <w:sz w:val="24"/>
          <w:szCs w:val="24"/>
        </w:rPr>
        <w:t>) (MAP Analysis PCD CDC)</w:t>
      </w:r>
    </w:p>
    <w:p w14:paraId="0288ECB2"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bound density matrix .csv, coords .csv, and the LUT file used for metrics</w:t>
      </w:r>
    </w:p>
    <w:p w14:paraId="59ED270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Place all of these inputs into the same folder to run the </w:t>
      </w:r>
      <w:proofErr w:type="gramStart"/>
      <w:r>
        <w:rPr>
          <w:rFonts w:ascii="Times New Roman" w:hAnsi="Times New Roman" w:cs="Times New Roman"/>
          <w:sz w:val="24"/>
          <w:szCs w:val="24"/>
        </w:rPr>
        <w:t>script</w:t>
      </w:r>
      <w:proofErr w:type="gramEnd"/>
    </w:p>
    <w:p w14:paraId="79FE2FF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run the script, you type the radius in microns from the PCD where you want to know the cell </w:t>
      </w:r>
      <w:proofErr w:type="gramStart"/>
      <w:r>
        <w:rPr>
          <w:rFonts w:ascii="Times New Roman" w:hAnsi="Times New Roman" w:cs="Times New Roman"/>
          <w:sz w:val="24"/>
          <w:szCs w:val="24"/>
        </w:rPr>
        <w:t>count</w:t>
      </w:r>
      <w:proofErr w:type="gramEnd"/>
    </w:p>
    <w:p w14:paraId="27844A4A"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to see how many cells are within a chosen radius of the </w:t>
      </w:r>
      <w:proofErr w:type="gramStart"/>
      <w:r>
        <w:rPr>
          <w:rFonts w:ascii="Times New Roman" w:hAnsi="Times New Roman" w:cs="Times New Roman"/>
          <w:sz w:val="24"/>
          <w:szCs w:val="24"/>
        </w:rPr>
        <w:t>PCD</w:t>
      </w:r>
      <w:proofErr w:type="gramEnd"/>
    </w:p>
    <w:p w14:paraId="1922CE14"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w:t>
      </w:r>
    </w:p>
    <w:p w14:paraId="67489CE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.csv that tells you how many cells are within a certain radius of the </w:t>
      </w:r>
      <w:proofErr w:type="gramStart"/>
      <w:r>
        <w:rPr>
          <w:rFonts w:ascii="Times New Roman" w:hAnsi="Times New Roman" w:cs="Times New Roman"/>
          <w:sz w:val="24"/>
          <w:szCs w:val="24"/>
        </w:rPr>
        <w:t>PCD</w:t>
      </w:r>
      <w:proofErr w:type="gramEnd"/>
    </w:p>
    <w:p w14:paraId="67B7EFE8"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Density at a distance from the PCD (</w:t>
      </w:r>
      <w:proofErr w:type="spellStart"/>
      <w:r>
        <w:rPr>
          <w:rFonts w:ascii="Times New Roman" w:hAnsi="Times New Roman" w:cs="Times New Roman"/>
          <w:sz w:val="24"/>
          <w:szCs w:val="24"/>
        </w:rPr>
        <w:t>Density_at_Distance_from_PCD.m</w:t>
      </w:r>
      <w:proofErr w:type="spellEnd"/>
      <w:r>
        <w:rPr>
          <w:rFonts w:ascii="Times New Roman" w:hAnsi="Times New Roman" w:cs="Times New Roman"/>
          <w:sz w:val="24"/>
          <w:szCs w:val="24"/>
        </w:rPr>
        <w:t>) (MAP Analysis PCD CDC)</w:t>
      </w:r>
    </w:p>
    <w:p w14:paraId="167B74A5"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Input: density matrix .csv and LUT</w:t>
      </w:r>
    </w:p>
    <w:p w14:paraId="19369DDC"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density matrix .csv needs to be in the same folder the script is running </w:t>
      </w:r>
      <w:proofErr w:type="gramStart"/>
      <w:r>
        <w:rPr>
          <w:rFonts w:ascii="Times New Roman" w:hAnsi="Times New Roman" w:cs="Times New Roman"/>
          <w:sz w:val="24"/>
          <w:szCs w:val="24"/>
        </w:rPr>
        <w:t>from</w:t>
      </w:r>
      <w:proofErr w:type="gramEnd"/>
    </w:p>
    <w:p w14:paraId="5F52B213" w14:textId="77777777" w:rsidR="00B228F5" w:rsidRPr="00AD0263"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The LUT needs to be in its own LUT </w:t>
      </w:r>
      <w:proofErr w:type="gramStart"/>
      <w:r>
        <w:rPr>
          <w:rFonts w:ascii="Times New Roman" w:hAnsi="Times New Roman" w:cs="Times New Roman"/>
          <w:sz w:val="24"/>
          <w:szCs w:val="24"/>
        </w:rPr>
        <w:t>folder</w:t>
      </w:r>
      <w:proofErr w:type="gramEnd"/>
    </w:p>
    <w:p w14:paraId="028662B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user enters the x and y distance in um from the </w:t>
      </w:r>
      <w:proofErr w:type="gramStart"/>
      <w:r>
        <w:rPr>
          <w:rFonts w:ascii="Times New Roman" w:hAnsi="Times New Roman" w:cs="Times New Roman"/>
          <w:sz w:val="24"/>
          <w:szCs w:val="24"/>
        </w:rPr>
        <w:t>PCD</w:t>
      </w:r>
      <w:proofErr w:type="gramEnd"/>
    </w:p>
    <w:p w14:paraId="7886AC5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Negative distances are to the left and </w:t>
      </w:r>
      <w:proofErr w:type="gramStart"/>
      <w:r>
        <w:rPr>
          <w:rFonts w:ascii="Times New Roman" w:hAnsi="Times New Roman" w:cs="Times New Roman"/>
          <w:sz w:val="24"/>
          <w:szCs w:val="24"/>
        </w:rPr>
        <w:t>up</w:t>
      </w:r>
      <w:proofErr w:type="gramEnd"/>
    </w:p>
    <w:p w14:paraId="618EBB4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find density at a specific distance from the PCD in a density </w:t>
      </w:r>
      <w:proofErr w:type="gramStart"/>
      <w:r>
        <w:rPr>
          <w:rFonts w:ascii="Times New Roman" w:hAnsi="Times New Roman" w:cs="Times New Roman"/>
          <w:sz w:val="24"/>
          <w:szCs w:val="24"/>
        </w:rPr>
        <w:t>matrix</w:t>
      </w:r>
      <w:proofErr w:type="gramEnd"/>
    </w:p>
    <w:p w14:paraId="3BB4A289" w14:textId="77777777" w:rsidR="00B228F5" w:rsidRPr="00C23D64"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a .csv containing the density at the distance you specified from the PCD</w:t>
      </w:r>
    </w:p>
    <w:p w14:paraId="1BCC3DA2" w14:textId="56DC49C9"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Density Matrix Subtraction (</w:t>
      </w:r>
      <w:proofErr w:type="spellStart"/>
      <w:r w:rsidRPr="00B228F5">
        <w:rPr>
          <w:rFonts w:ascii="Times New Roman" w:hAnsi="Times New Roman" w:cs="Times New Roman"/>
          <w:sz w:val="24"/>
          <w:szCs w:val="24"/>
        </w:rPr>
        <w:t>Density_Matrix_Subraction.m</w:t>
      </w:r>
      <w:proofErr w:type="spellEnd"/>
      <w:r>
        <w:rPr>
          <w:rFonts w:ascii="Times New Roman" w:hAnsi="Times New Roman" w:cs="Times New Roman"/>
          <w:sz w:val="24"/>
          <w:szCs w:val="24"/>
        </w:rPr>
        <w:t>) (MAP Analysis &gt; Matrix Operations)</w:t>
      </w:r>
    </w:p>
    <w:p w14:paraId="05653DDB"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Before running this script, you need to scale all of the ROIs and their coords to the same </w:t>
      </w:r>
      <w:proofErr w:type="gramStart"/>
      <w:r>
        <w:rPr>
          <w:rFonts w:ascii="Times New Roman" w:hAnsi="Times New Roman" w:cs="Times New Roman"/>
          <w:sz w:val="24"/>
          <w:szCs w:val="24"/>
        </w:rPr>
        <w:t>scale</w:t>
      </w:r>
      <w:proofErr w:type="gramEnd"/>
    </w:p>
    <w:p w14:paraId="1802B169"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two density </w:t>
      </w:r>
      <w:proofErr w:type="gramStart"/>
      <w:r>
        <w:rPr>
          <w:rFonts w:ascii="Times New Roman" w:hAnsi="Times New Roman" w:cs="Times New Roman"/>
          <w:sz w:val="24"/>
          <w:szCs w:val="24"/>
        </w:rPr>
        <w:t>matrix</w:t>
      </w:r>
      <w:proofErr w:type="gramEnd"/>
      <w:r>
        <w:rPr>
          <w:rFonts w:ascii="Times New Roman" w:hAnsi="Times New Roman" w:cs="Times New Roman"/>
          <w:sz w:val="24"/>
          <w:szCs w:val="24"/>
        </w:rPr>
        <w:t xml:space="preserve"> .csv, analysis summary output from PCD &amp; CDC analysis script</w:t>
      </w:r>
    </w:p>
    <w:p w14:paraId="3A5CBB1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need to run the PCD &amp; CDC analysis script once with ONLY the two subjects you want to use the density matrix subtraction, so only two subject </w:t>
      </w:r>
      <w:proofErr w:type="gramStart"/>
      <w:r>
        <w:rPr>
          <w:rFonts w:ascii="Times New Roman" w:hAnsi="Times New Roman" w:cs="Times New Roman"/>
          <w:sz w:val="24"/>
          <w:szCs w:val="24"/>
        </w:rPr>
        <w:t>output</w:t>
      </w:r>
      <w:proofErr w:type="gramEnd"/>
      <w:r>
        <w:rPr>
          <w:rFonts w:ascii="Times New Roman" w:hAnsi="Times New Roman" w:cs="Times New Roman"/>
          <w:sz w:val="24"/>
          <w:szCs w:val="24"/>
        </w:rPr>
        <w:t xml:space="preserve"> on the analysis summary</w:t>
      </w:r>
    </w:p>
    <w:p w14:paraId="12837406"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When you run the script, the first matrix you select needs to be the first one listed in the analysis </w:t>
      </w:r>
      <w:proofErr w:type="gramStart"/>
      <w:r>
        <w:rPr>
          <w:rFonts w:ascii="Times New Roman" w:hAnsi="Times New Roman" w:cs="Times New Roman"/>
          <w:sz w:val="24"/>
          <w:szCs w:val="24"/>
        </w:rPr>
        <w:t>summary</w:t>
      </w:r>
      <w:proofErr w:type="gramEnd"/>
    </w:p>
    <w:p w14:paraId="5806C2E6"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have different sized ROIs, ideally the first matrix you select is the smaller of the two </w:t>
      </w:r>
      <w:proofErr w:type="gramStart"/>
      <w:r>
        <w:rPr>
          <w:rFonts w:ascii="Times New Roman" w:hAnsi="Times New Roman" w:cs="Times New Roman"/>
          <w:sz w:val="24"/>
          <w:szCs w:val="24"/>
        </w:rPr>
        <w:t>ROIs</w:t>
      </w:r>
      <w:proofErr w:type="gramEnd"/>
    </w:p>
    <w:p w14:paraId="166FDEA7"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compare density maps from different time </w:t>
      </w:r>
      <w:proofErr w:type="gramStart"/>
      <w:r>
        <w:rPr>
          <w:rFonts w:ascii="Times New Roman" w:hAnsi="Times New Roman" w:cs="Times New Roman"/>
          <w:sz w:val="24"/>
          <w:szCs w:val="24"/>
        </w:rPr>
        <w:t>points</w:t>
      </w:r>
      <w:proofErr w:type="gramEnd"/>
    </w:p>
    <w:p w14:paraId="5CBD7220"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Results: </w:t>
      </w:r>
    </w:p>
    <w:p w14:paraId="6AD01E1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.csv with the results of the subtraction in matrix form</w:t>
      </w:r>
    </w:p>
    <w:p w14:paraId="4D1EA0AF" w14:textId="77777777" w:rsidR="00B228F5" w:rsidRDefault="00B228F5" w:rsidP="00B228F5">
      <w:pPr>
        <w:pStyle w:val="ListParagraph"/>
        <w:numPr>
          <w:ilvl w:val="2"/>
          <w:numId w:val="1"/>
        </w:numPr>
        <w:rPr>
          <w:rFonts w:ascii="Times New Roman" w:hAnsi="Times New Roman" w:cs="Times New Roman"/>
          <w:sz w:val="24"/>
          <w:szCs w:val="24"/>
        </w:rPr>
      </w:pP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of the plotted result</w:t>
      </w:r>
    </w:p>
    <w:p w14:paraId="2B073510"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Can input into illustrator and use it like a .tif</w:t>
      </w:r>
    </w:p>
    <w:p w14:paraId="4E8B7855" w14:textId="77777777" w:rsidR="00B228F5" w:rsidRDefault="00B228F5" w:rsidP="00B228F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is flipped across the y-axis which you know because it still has the axis on it when it </w:t>
      </w:r>
      <w:proofErr w:type="gramStart"/>
      <w:r>
        <w:rPr>
          <w:rFonts w:ascii="Times New Roman" w:hAnsi="Times New Roman" w:cs="Times New Roman"/>
          <w:sz w:val="24"/>
          <w:szCs w:val="24"/>
        </w:rPr>
        <w:t>saves</w:t>
      </w:r>
      <w:proofErr w:type="gramEnd"/>
    </w:p>
    <w:p w14:paraId="579446B2" w14:textId="77777777" w:rsidR="00B228F5" w:rsidRDefault="00B228F5" w:rsidP="00B228F5">
      <w:pPr>
        <w:pStyle w:val="ListParagraph"/>
        <w:numPr>
          <w:ilvl w:val="3"/>
          <w:numId w:val="1"/>
        </w:numPr>
        <w:rPr>
          <w:rFonts w:ascii="Times New Roman" w:hAnsi="Times New Roman" w:cs="Times New Roman"/>
          <w:sz w:val="24"/>
          <w:szCs w:val="24"/>
        </w:rPr>
      </w:pP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need to flip it in illustrator to have the correct orientation</w:t>
      </w:r>
    </w:p>
    <w:p w14:paraId="6E68F12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.tif of the plotted result – the color scale sucks on this one; it looks very binary and is hard to tell what’s going on (this is why the </w:t>
      </w:r>
      <w:proofErr w:type="spellStart"/>
      <w:r>
        <w:rPr>
          <w:rFonts w:ascii="Times New Roman" w:hAnsi="Times New Roman" w:cs="Times New Roman"/>
          <w:sz w:val="24"/>
          <w:szCs w:val="24"/>
        </w:rPr>
        <w:t>svg</w:t>
      </w:r>
      <w:proofErr w:type="spellEnd"/>
      <w:r>
        <w:rPr>
          <w:rFonts w:ascii="Times New Roman" w:hAnsi="Times New Roman" w:cs="Times New Roman"/>
          <w:sz w:val="24"/>
          <w:szCs w:val="24"/>
        </w:rPr>
        <w:t xml:space="preserve"> was made)</w:t>
      </w:r>
    </w:p>
    <w:p w14:paraId="4AF7705B"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New Maps (</w:t>
      </w:r>
      <w:proofErr w:type="spellStart"/>
      <w:r>
        <w:rPr>
          <w:rFonts w:ascii="Times New Roman" w:hAnsi="Times New Roman" w:cs="Times New Roman"/>
          <w:sz w:val="24"/>
          <w:szCs w:val="24"/>
        </w:rPr>
        <w:t>New_Maps.m</w:t>
      </w:r>
      <w:proofErr w:type="spellEnd"/>
      <w:r>
        <w:rPr>
          <w:rFonts w:ascii="Times New Roman" w:hAnsi="Times New Roman" w:cs="Times New Roman"/>
          <w:sz w:val="24"/>
          <w:szCs w:val="24"/>
        </w:rPr>
        <w:t>) (MAP Analysis folder)</w:t>
      </w:r>
    </w:p>
    <w:p w14:paraId="119E2628"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the windows results </w:t>
      </w:r>
      <w:proofErr w:type="spellStart"/>
      <w:r>
        <w:rPr>
          <w:rFonts w:ascii="Times New Roman" w:hAnsi="Times New Roman" w:cs="Times New Roman"/>
          <w:sz w:val="24"/>
          <w:szCs w:val="24"/>
        </w:rPr>
        <w:t>matfile</w:t>
      </w:r>
      <w:proofErr w:type="spellEnd"/>
      <w:r>
        <w:rPr>
          <w:rFonts w:ascii="Times New Roman" w:hAnsi="Times New Roman" w:cs="Times New Roman"/>
          <w:sz w:val="24"/>
          <w:szCs w:val="24"/>
        </w:rPr>
        <w:t xml:space="preserve"> from metrics map</w:t>
      </w:r>
    </w:p>
    <w:p w14:paraId="7B2A90D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select what kind of map you want to </w:t>
      </w:r>
      <w:proofErr w:type="gramStart"/>
      <w:r>
        <w:rPr>
          <w:rFonts w:ascii="Times New Roman" w:hAnsi="Times New Roman" w:cs="Times New Roman"/>
          <w:sz w:val="24"/>
          <w:szCs w:val="24"/>
        </w:rPr>
        <w:t>output</w:t>
      </w:r>
      <w:proofErr w:type="gramEnd"/>
    </w:p>
    <w:p w14:paraId="2B04614D"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w:t>
      </w:r>
    </w:p>
    <w:p w14:paraId="621599EB"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area</w:t>
      </w:r>
    </w:p>
    <w:p w14:paraId="71BEA92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number of cells</w:t>
      </w:r>
    </w:p>
    <w:p w14:paraId="3A6B523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cells</w:t>
      </w:r>
    </w:p>
    <w:p w14:paraId="423F0D15"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degrees</w:t>
      </w:r>
    </w:p>
    <w:p w14:paraId="07E5C270"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density in microns</w:t>
      </w:r>
    </w:p>
    <w:p w14:paraId="1460F41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change the </w:t>
      </w:r>
      <w:proofErr w:type="spellStart"/>
      <w:r>
        <w:rPr>
          <w:rFonts w:ascii="Times New Roman" w:hAnsi="Times New Roman" w:cs="Times New Roman"/>
          <w:sz w:val="24"/>
          <w:szCs w:val="24"/>
        </w:rPr>
        <w:t>clims</w:t>
      </w:r>
      <w:proofErr w:type="spellEnd"/>
      <w:r>
        <w:rPr>
          <w:rFonts w:ascii="Times New Roman" w:hAnsi="Times New Roman" w:cs="Times New Roman"/>
          <w:sz w:val="24"/>
          <w:szCs w:val="24"/>
        </w:rPr>
        <w:t xml:space="preserve"> its on line 97</w:t>
      </w:r>
    </w:p>
    <w:p w14:paraId="667FFE8C"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make new maps from your existing data that you got from metrics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so you don’t have to rerun metrics just to get a new map</w:t>
      </w:r>
    </w:p>
    <w:p w14:paraId="575540E9"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This can be useful if you need to change the </w:t>
      </w:r>
      <w:proofErr w:type="spellStart"/>
      <w:r>
        <w:rPr>
          <w:rFonts w:ascii="Times New Roman" w:hAnsi="Times New Roman" w:cs="Times New Roman"/>
          <w:sz w:val="24"/>
          <w:szCs w:val="24"/>
        </w:rPr>
        <w:t>clims</w:t>
      </w:r>
      <w:proofErr w:type="spellEnd"/>
      <w:r>
        <w:rPr>
          <w:rFonts w:ascii="Times New Roman" w:hAnsi="Times New Roman" w:cs="Times New Roman"/>
          <w:sz w:val="24"/>
          <w:szCs w:val="24"/>
        </w:rPr>
        <w:t xml:space="preserve"> of the map but don’t want to rerun metrics just to get new </w:t>
      </w:r>
      <w:proofErr w:type="gramStart"/>
      <w:r>
        <w:rPr>
          <w:rFonts w:ascii="Times New Roman" w:hAnsi="Times New Roman" w:cs="Times New Roman"/>
          <w:sz w:val="24"/>
          <w:szCs w:val="24"/>
        </w:rPr>
        <w:t>maps</w:t>
      </w:r>
      <w:proofErr w:type="gramEnd"/>
    </w:p>
    <w:p w14:paraId="7CA814BD"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w:t>
      </w:r>
    </w:p>
    <w:p w14:paraId="57309EA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The new map</w:t>
      </w:r>
    </w:p>
    <w:p w14:paraId="7F43609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say you want to do the bound density degrees map, it will save the results that you’re supposed to get from metrics </w:t>
      </w:r>
      <w:proofErr w:type="gramStart"/>
      <w:r>
        <w:rPr>
          <w:rFonts w:ascii="Times New Roman" w:hAnsi="Times New Roman" w:cs="Times New Roman"/>
          <w:sz w:val="24"/>
          <w:szCs w:val="24"/>
        </w:rPr>
        <w:t>map</w:t>
      </w:r>
      <w:proofErr w:type="gramEnd"/>
      <w:r>
        <w:rPr>
          <w:rFonts w:ascii="Times New Roman" w:hAnsi="Times New Roman" w:cs="Times New Roman"/>
          <w:sz w:val="24"/>
          <w:szCs w:val="24"/>
        </w:rPr>
        <w:t xml:space="preserve"> but this avoids having to rerun metrics in degrees and that takes too long</w:t>
      </w:r>
    </w:p>
    <w:p w14:paraId="56DD0DE4"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Standard Deviation Maps (</w:t>
      </w:r>
      <w:proofErr w:type="spellStart"/>
      <w:r>
        <w:rPr>
          <w:rFonts w:ascii="Times New Roman" w:hAnsi="Times New Roman" w:cs="Times New Roman"/>
          <w:sz w:val="24"/>
          <w:szCs w:val="24"/>
        </w:rPr>
        <w:t>Stdev_Maps.m</w:t>
      </w:r>
      <w:proofErr w:type="spellEnd"/>
      <w:r>
        <w:rPr>
          <w:rFonts w:ascii="Times New Roman" w:hAnsi="Times New Roman" w:cs="Times New Roman"/>
          <w:sz w:val="24"/>
          <w:szCs w:val="24"/>
        </w:rPr>
        <w:t>) (MAP Analysis folder)</w:t>
      </w:r>
    </w:p>
    <w:p w14:paraId="796AD50B"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bound density matrix </w:t>
      </w:r>
      <w:proofErr w:type="spellStart"/>
      <w:r>
        <w:rPr>
          <w:rFonts w:ascii="Times New Roman" w:hAnsi="Times New Roman" w:cs="Times New Roman"/>
          <w:sz w:val="24"/>
          <w:szCs w:val="24"/>
        </w:rPr>
        <w:t>matfile</w:t>
      </w:r>
      <w:proofErr w:type="spellEnd"/>
      <w:r>
        <w:rPr>
          <w:rFonts w:ascii="Times New Roman" w:hAnsi="Times New Roman" w:cs="Times New Roman"/>
          <w:sz w:val="24"/>
          <w:szCs w:val="24"/>
        </w:rPr>
        <w:t xml:space="preserve"> (with MATFILE listed in all caps in the file name)</w:t>
      </w:r>
    </w:p>
    <w:p w14:paraId="127BF272"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can separate the </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 xml:space="preserve"> by creating a new folder for each window size within the input </w:t>
      </w:r>
      <w:proofErr w:type="gramStart"/>
      <w:r>
        <w:rPr>
          <w:rFonts w:ascii="Times New Roman" w:hAnsi="Times New Roman" w:cs="Times New Roman"/>
          <w:sz w:val="24"/>
          <w:szCs w:val="24"/>
        </w:rPr>
        <w:t>folder</w:t>
      </w:r>
      <w:proofErr w:type="gramEnd"/>
    </w:p>
    <w:p w14:paraId="3810C52C"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Or you can put all the </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 xml:space="preserve"> from all the window sizes into the input </w:t>
      </w:r>
      <w:proofErr w:type="gramStart"/>
      <w:r>
        <w:rPr>
          <w:rFonts w:ascii="Times New Roman" w:hAnsi="Times New Roman" w:cs="Times New Roman"/>
          <w:sz w:val="24"/>
          <w:szCs w:val="24"/>
        </w:rPr>
        <w:t>folder</w:t>
      </w:r>
      <w:proofErr w:type="gramEnd"/>
    </w:p>
    <w:p w14:paraId="766906F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script identifies by subject ID so it will do the standard deviation for all </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 xml:space="preserve"> from that </w:t>
      </w:r>
      <w:proofErr w:type="gramStart"/>
      <w:r>
        <w:rPr>
          <w:rFonts w:ascii="Times New Roman" w:hAnsi="Times New Roman" w:cs="Times New Roman"/>
          <w:sz w:val="24"/>
          <w:szCs w:val="24"/>
        </w:rPr>
        <w:t>ID</w:t>
      </w:r>
      <w:proofErr w:type="gramEnd"/>
    </w:p>
    <w:p w14:paraId="363C4336"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To adjust the </w:t>
      </w:r>
      <w:proofErr w:type="spellStart"/>
      <w:r>
        <w:rPr>
          <w:rFonts w:ascii="Times New Roman" w:hAnsi="Times New Roman" w:cs="Times New Roman"/>
          <w:sz w:val="24"/>
          <w:szCs w:val="24"/>
        </w:rPr>
        <w:t>clims</w:t>
      </w:r>
      <w:proofErr w:type="spellEnd"/>
      <w:r>
        <w:rPr>
          <w:rFonts w:ascii="Times New Roman" w:hAnsi="Times New Roman" w:cs="Times New Roman"/>
          <w:sz w:val="24"/>
          <w:szCs w:val="24"/>
        </w:rPr>
        <w:t xml:space="preserve"> its line 43</w:t>
      </w:r>
    </w:p>
    <w:p w14:paraId="40EB4B9A"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of this script is to create a standard deviation of density from previously made density </w:t>
      </w:r>
      <w:proofErr w:type="gramStart"/>
      <w:r>
        <w:rPr>
          <w:rFonts w:ascii="Times New Roman" w:hAnsi="Times New Roman" w:cs="Times New Roman"/>
          <w:sz w:val="24"/>
          <w:szCs w:val="24"/>
        </w:rPr>
        <w:t>maps</w:t>
      </w:r>
      <w:proofErr w:type="gramEnd"/>
    </w:p>
    <w:p w14:paraId="1DC03CBF"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If you want to add the CDC location on the standard deviation map, you have to average all of the x CDC locations and then average all of the y CDC locations and your result is the weighted average CDC location </w:t>
      </w:r>
      <w:proofErr w:type="gramStart"/>
      <w:r>
        <w:rPr>
          <w:rFonts w:ascii="Times New Roman" w:hAnsi="Times New Roman" w:cs="Times New Roman"/>
          <w:sz w:val="24"/>
          <w:szCs w:val="24"/>
        </w:rPr>
        <w:t>point</w:t>
      </w:r>
      <w:proofErr w:type="gramEnd"/>
    </w:p>
    <w:p w14:paraId="72E73124"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a tif of the new map</w:t>
      </w:r>
    </w:p>
    <w:p w14:paraId="2A553667" w14:textId="77777777" w:rsidR="00B228F5" w:rsidRDefault="00B228F5" w:rsidP="00B228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Window Analysis</w:t>
      </w:r>
    </w:p>
    <w:p w14:paraId="2214DEDE"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Input: the window results </w:t>
      </w:r>
      <w:proofErr w:type="spellStart"/>
      <w:r>
        <w:rPr>
          <w:rFonts w:ascii="Times New Roman" w:hAnsi="Times New Roman" w:cs="Times New Roman"/>
          <w:sz w:val="24"/>
          <w:szCs w:val="24"/>
        </w:rPr>
        <w:t>matfile</w:t>
      </w:r>
      <w:proofErr w:type="spellEnd"/>
      <w:r>
        <w:rPr>
          <w:rFonts w:ascii="Times New Roman" w:hAnsi="Times New Roman" w:cs="Times New Roman"/>
          <w:sz w:val="24"/>
          <w:szCs w:val="24"/>
        </w:rPr>
        <w:t xml:space="preserve"> from metrics</w:t>
      </w:r>
    </w:p>
    <w:p w14:paraId="15B6AF2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You don’t need a </w:t>
      </w:r>
      <w:proofErr w:type="gramStart"/>
      <w:r>
        <w:rPr>
          <w:rFonts w:ascii="Times New Roman" w:hAnsi="Times New Roman" w:cs="Times New Roman"/>
          <w:sz w:val="24"/>
          <w:szCs w:val="24"/>
        </w:rPr>
        <w:t>LUT</w:t>
      </w:r>
      <w:proofErr w:type="gramEnd"/>
    </w:p>
    <w:p w14:paraId="1C6985F1"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 xml:space="preserve">Put the </w:t>
      </w:r>
      <w:proofErr w:type="spellStart"/>
      <w:r>
        <w:rPr>
          <w:rFonts w:ascii="Times New Roman" w:hAnsi="Times New Roman" w:cs="Times New Roman"/>
          <w:sz w:val="24"/>
          <w:szCs w:val="24"/>
        </w:rPr>
        <w:t>matfiles</w:t>
      </w:r>
      <w:proofErr w:type="spellEnd"/>
      <w:r>
        <w:rPr>
          <w:rFonts w:ascii="Times New Roman" w:hAnsi="Times New Roman" w:cs="Times New Roman"/>
          <w:sz w:val="24"/>
          <w:szCs w:val="24"/>
        </w:rPr>
        <w:t xml:space="preserve"> into an Input </w:t>
      </w:r>
      <w:proofErr w:type="gramStart"/>
      <w:r>
        <w:rPr>
          <w:rFonts w:ascii="Times New Roman" w:hAnsi="Times New Roman" w:cs="Times New Roman"/>
          <w:sz w:val="24"/>
          <w:szCs w:val="24"/>
        </w:rPr>
        <w:t>folder</w:t>
      </w:r>
      <w:proofErr w:type="gramEnd"/>
    </w:p>
    <w:p w14:paraId="1744392F"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Select the input folder when prompted to select the directory for the window results </w:t>
      </w:r>
      <w:proofErr w:type="spellStart"/>
      <w:proofErr w:type="gramStart"/>
      <w:r>
        <w:rPr>
          <w:rFonts w:ascii="Times New Roman" w:hAnsi="Times New Roman" w:cs="Times New Roman"/>
          <w:sz w:val="24"/>
          <w:szCs w:val="24"/>
        </w:rPr>
        <w:t>matfiles</w:t>
      </w:r>
      <w:proofErr w:type="spellEnd"/>
      <w:proofErr w:type="gramEnd"/>
    </w:p>
    <w:p w14:paraId="2F527041"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You can choose which outputs you </w:t>
      </w:r>
      <w:proofErr w:type="gramStart"/>
      <w:r>
        <w:rPr>
          <w:rFonts w:ascii="Times New Roman" w:hAnsi="Times New Roman" w:cs="Times New Roman"/>
          <w:sz w:val="24"/>
          <w:szCs w:val="24"/>
        </w:rPr>
        <w:t>want</w:t>
      </w:r>
      <w:proofErr w:type="gramEnd"/>
    </w:p>
    <w:p w14:paraId="08A93F97"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area (um2 units)</w:t>
      </w:r>
    </w:p>
    <w:p w14:paraId="5FF92C64"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Unbound area (um2 units)</w:t>
      </w:r>
    </w:p>
    <w:p w14:paraId="7528DC6E"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Bound number of cones</w:t>
      </w:r>
    </w:p>
    <w:p w14:paraId="3B9D5B93" w14:textId="77777777" w:rsidR="00B228F5" w:rsidRDefault="00B228F5" w:rsidP="00B228F5">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Unbound number of cones</w:t>
      </w:r>
    </w:p>
    <w:p w14:paraId="1ECEFABC" w14:textId="77777777" w:rsidR="00B228F5"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The purpose is to determine how many actual coords are included in each sampling window. This is more of a sanity check script because we know that metrics now has the exact number of cells you want it to have in each </w:t>
      </w:r>
      <w:proofErr w:type="gramStart"/>
      <w:r>
        <w:rPr>
          <w:rFonts w:ascii="Times New Roman" w:hAnsi="Times New Roman" w:cs="Times New Roman"/>
          <w:sz w:val="24"/>
          <w:szCs w:val="24"/>
        </w:rPr>
        <w:t>window</w:t>
      </w:r>
      <w:proofErr w:type="gramEnd"/>
    </w:p>
    <w:p w14:paraId="0575BA18" w14:textId="77777777" w:rsidR="00B228F5" w:rsidRPr="00715980" w:rsidRDefault="00B228F5" w:rsidP="00B228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Results: whatever you selected to output shows up on a .csv</w:t>
      </w:r>
    </w:p>
    <w:p w14:paraId="3F1A25C4" w14:textId="77777777" w:rsidR="00F210B8" w:rsidRPr="006C2809" w:rsidRDefault="00F210B8">
      <w:pPr>
        <w:rPr>
          <w:rFonts w:ascii="Times New Roman" w:hAnsi="Times New Roman" w:cs="Times New Roman"/>
          <w:sz w:val="24"/>
          <w:szCs w:val="24"/>
        </w:rPr>
      </w:pPr>
    </w:p>
    <w:sectPr w:rsidR="00F210B8" w:rsidRPr="006C2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904FD"/>
    <w:multiLevelType w:val="hybridMultilevel"/>
    <w:tmpl w:val="D9F064D2"/>
    <w:lvl w:ilvl="0" w:tplc="0409000F">
      <w:start w:val="1"/>
      <w:numFmt w:val="decimal"/>
      <w:lvlText w:val="%1."/>
      <w:lvlJc w:val="left"/>
      <w:pPr>
        <w:ind w:left="720" w:hanging="360"/>
      </w:pPr>
      <w:rPr>
        <w:rFonts w:hint="default"/>
      </w:rPr>
    </w:lvl>
    <w:lvl w:ilvl="1" w:tplc="6526C3BC">
      <w:start w:val="1"/>
      <w:numFmt w:val="lowerLetter"/>
      <w:lvlText w:val="%2."/>
      <w:lvlJc w:val="left"/>
      <w:pPr>
        <w:ind w:left="1440" w:hanging="360"/>
      </w:pPr>
      <w:rPr>
        <w:color w:val="auto"/>
      </w:rPr>
    </w:lvl>
    <w:lvl w:ilvl="2" w:tplc="5FDAA8E4">
      <w:start w:val="1"/>
      <w:numFmt w:val="lowerRoman"/>
      <w:lvlText w:val="%3."/>
      <w:lvlJc w:val="right"/>
      <w:pPr>
        <w:ind w:left="2160" w:hanging="180"/>
      </w:pPr>
      <w:rPr>
        <w:color w:val="auto"/>
      </w:rPr>
    </w:lvl>
    <w:lvl w:ilvl="3" w:tplc="674EAEAC">
      <w:start w:val="1"/>
      <w:numFmt w:val="decimal"/>
      <w:lvlText w:val="%4."/>
      <w:lvlJc w:val="left"/>
      <w:pPr>
        <w:ind w:left="2880" w:hanging="360"/>
      </w:pPr>
      <w:rPr>
        <w:color w:val="auto"/>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5797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809"/>
    <w:rsid w:val="005A1DBA"/>
    <w:rsid w:val="006C2809"/>
    <w:rsid w:val="00B228F5"/>
    <w:rsid w:val="00F210B8"/>
    <w:rsid w:val="00FF5B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97BF1"/>
  <w15:chartTrackingRefBased/>
  <w15:docId w15:val="{DE86F798-ABA6-450F-B279-4FB684BDA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28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8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1281</Words>
  <Characters>7304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 Emma</dc:creator>
  <cp:keywords/>
  <dc:description/>
  <cp:lastModifiedBy>Warr, Emma</cp:lastModifiedBy>
  <cp:revision>1</cp:revision>
  <dcterms:created xsi:type="dcterms:W3CDTF">2024-02-07T16:58:00Z</dcterms:created>
  <dcterms:modified xsi:type="dcterms:W3CDTF">2024-02-07T18:12:00Z</dcterms:modified>
</cp:coreProperties>
</file>