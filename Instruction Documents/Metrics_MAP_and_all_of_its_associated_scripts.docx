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19BAF" w14:textId="6B989E68" w:rsidR="00B228F5" w:rsidRDefault="00B228F5" w:rsidP="00B228F5">
      <w:pPr>
        <w:jc w:val="center"/>
        <w:rPr>
          <w:rFonts w:ascii="Times New Roman" w:hAnsi="Times New Roman" w:cs="Times New Roman"/>
          <w:sz w:val="28"/>
          <w:szCs w:val="28"/>
        </w:rPr>
      </w:pPr>
      <w:r>
        <w:rPr>
          <w:rFonts w:ascii="Times New Roman" w:hAnsi="Times New Roman" w:cs="Times New Roman"/>
          <w:sz w:val="28"/>
          <w:szCs w:val="28"/>
          <w:u w:val="single"/>
        </w:rPr>
        <w:t>All of the Scripts Associated with Metrics and Including Metrics MAP</w:t>
      </w:r>
    </w:p>
    <w:p w14:paraId="3A7EF91D" w14:textId="7E8491AA" w:rsidR="00D126C3" w:rsidRDefault="00B228F5" w:rsidP="00D126C3">
      <w:pPr>
        <w:jc w:val="center"/>
        <w:rPr>
          <w:ins w:id="0" w:author="Grieshop, Jenna" w:date="2024-05-30T14:10:00Z"/>
          <w:rFonts w:ascii="Times New Roman" w:hAnsi="Times New Roman" w:cs="Times New Roman"/>
          <w:i/>
          <w:iCs/>
          <w:sz w:val="28"/>
          <w:szCs w:val="28"/>
        </w:rPr>
      </w:pPr>
      <w:r w:rsidRPr="00B228F5">
        <w:rPr>
          <w:rFonts w:ascii="Times New Roman" w:hAnsi="Times New Roman" w:cs="Times New Roman"/>
          <w:i/>
          <w:iCs/>
          <w:sz w:val="28"/>
          <w:szCs w:val="28"/>
        </w:rPr>
        <w:t xml:space="preserve">Updated: </w:t>
      </w:r>
      <w:del w:id="1" w:author="Grieshop, Jenna" w:date="2024-05-30T12:47:00Z">
        <w:r w:rsidRPr="00B228F5" w:rsidDel="00664EE4">
          <w:rPr>
            <w:rFonts w:ascii="Times New Roman" w:hAnsi="Times New Roman" w:cs="Times New Roman"/>
            <w:i/>
            <w:iCs/>
            <w:sz w:val="28"/>
            <w:szCs w:val="28"/>
          </w:rPr>
          <w:delText>2/</w:delText>
        </w:r>
      </w:del>
      <w:ins w:id="2" w:author="Grieshop, Jenna" w:date="2024-05-30T12:47:00Z">
        <w:r w:rsidR="00664EE4">
          <w:rPr>
            <w:rFonts w:ascii="Times New Roman" w:hAnsi="Times New Roman" w:cs="Times New Roman"/>
            <w:i/>
            <w:iCs/>
            <w:sz w:val="28"/>
            <w:szCs w:val="28"/>
          </w:rPr>
          <w:t>5/30</w:t>
        </w:r>
      </w:ins>
      <w:del w:id="3" w:author="Grieshop, Jenna" w:date="2024-05-30T12:47:00Z">
        <w:r w:rsidRPr="00B228F5" w:rsidDel="00664EE4">
          <w:rPr>
            <w:rFonts w:ascii="Times New Roman" w:hAnsi="Times New Roman" w:cs="Times New Roman"/>
            <w:i/>
            <w:iCs/>
            <w:sz w:val="28"/>
            <w:szCs w:val="28"/>
          </w:rPr>
          <w:delText>7</w:delText>
        </w:r>
      </w:del>
      <w:r w:rsidRPr="00B228F5">
        <w:rPr>
          <w:rFonts w:ascii="Times New Roman" w:hAnsi="Times New Roman" w:cs="Times New Roman"/>
          <w:i/>
          <w:iCs/>
          <w:sz w:val="28"/>
          <w:szCs w:val="28"/>
        </w:rPr>
        <w:t>/2024</w:t>
      </w:r>
    </w:p>
    <w:p w14:paraId="10107C07" w14:textId="6825B292" w:rsidR="00D126C3" w:rsidDel="00D126C3" w:rsidRDefault="00D126C3" w:rsidP="00D126C3">
      <w:pPr>
        <w:jc w:val="center"/>
        <w:rPr>
          <w:del w:id="4" w:author="Grieshop, Jenna" w:date="2024-05-30T14:11:00Z"/>
          <w:rFonts w:ascii="Times New Roman" w:hAnsi="Times New Roman" w:cs="Times New Roman"/>
          <w:i/>
          <w:iCs/>
          <w:sz w:val="20"/>
          <w:szCs w:val="20"/>
        </w:rPr>
      </w:pPr>
      <w:ins w:id="5" w:author="Grieshop, Jenna" w:date="2024-05-30T14:10:00Z">
        <w:r w:rsidRPr="00D126C3">
          <w:rPr>
            <w:rFonts w:ascii="Times New Roman" w:hAnsi="Times New Roman" w:cs="Times New Roman"/>
            <w:i/>
            <w:iCs/>
            <w:sz w:val="20"/>
            <w:szCs w:val="20"/>
            <w:rPrChange w:id="6" w:author="Grieshop, Jenna" w:date="2024-05-30T14:11:00Z">
              <w:rPr>
                <w:rFonts w:ascii="Times New Roman" w:hAnsi="Times New Roman" w:cs="Times New Roman"/>
                <w:i/>
                <w:iCs/>
                <w:sz w:val="28"/>
                <w:szCs w:val="28"/>
              </w:rPr>
            </w:rPrChange>
          </w:rPr>
          <w:t>Example data in</w:t>
        </w:r>
      </w:ins>
      <w:ins w:id="7" w:author="Grieshop, Jenna" w:date="2024-05-30T14:11:00Z">
        <w:r w:rsidRPr="00D126C3">
          <w:rPr>
            <w:rFonts w:ascii="Times New Roman" w:hAnsi="Times New Roman" w:cs="Times New Roman"/>
            <w:i/>
            <w:iCs/>
            <w:sz w:val="20"/>
            <w:szCs w:val="20"/>
            <w:rPrChange w:id="8" w:author="Grieshop, Jenna" w:date="2024-05-30T14:11:00Z">
              <w:rPr>
                <w:rFonts w:ascii="Times New Roman" w:hAnsi="Times New Roman" w:cs="Times New Roman"/>
                <w:i/>
                <w:iCs/>
                <w:sz w:val="28"/>
                <w:szCs w:val="28"/>
              </w:rPr>
            </w:rPrChange>
          </w:rPr>
          <w:t xml:space="preserve"> burns: \\burns.rcc.mcw.edu\AOIP\1-Software\Script Test Data\Metricks Scripts</w:t>
        </w:r>
      </w:ins>
    </w:p>
    <w:p w14:paraId="12195EFB" w14:textId="77777777" w:rsidR="00D126C3" w:rsidRPr="00D126C3" w:rsidRDefault="00D126C3" w:rsidP="00B228F5">
      <w:pPr>
        <w:jc w:val="center"/>
        <w:rPr>
          <w:ins w:id="9" w:author="Grieshop, Jenna" w:date="2024-05-30T14:11:00Z"/>
          <w:rFonts w:ascii="Times New Roman" w:hAnsi="Times New Roman" w:cs="Times New Roman"/>
          <w:i/>
          <w:iCs/>
          <w:sz w:val="20"/>
          <w:szCs w:val="20"/>
          <w:rPrChange w:id="10" w:author="Grieshop, Jenna" w:date="2024-05-30T14:11:00Z">
            <w:rPr>
              <w:ins w:id="11" w:author="Grieshop, Jenna" w:date="2024-05-30T14:11:00Z"/>
              <w:rFonts w:ascii="Times New Roman" w:hAnsi="Times New Roman" w:cs="Times New Roman"/>
              <w:i/>
              <w:iCs/>
              <w:sz w:val="28"/>
              <w:szCs w:val="28"/>
            </w:rPr>
          </w:rPrChange>
        </w:rPr>
      </w:pPr>
    </w:p>
    <w:p w14:paraId="011794F5" w14:textId="77777777" w:rsidR="00B228F5" w:rsidRPr="00B228F5" w:rsidRDefault="00B228F5">
      <w:pPr>
        <w:jc w:val="center"/>
        <w:rPr>
          <w:rFonts w:ascii="Times New Roman" w:hAnsi="Times New Roman" w:cs="Times New Roman"/>
          <w:sz w:val="28"/>
          <w:szCs w:val="28"/>
          <w:u w:val="single"/>
        </w:rPr>
      </w:pPr>
    </w:p>
    <w:p w14:paraId="588E7153" w14:textId="77777777" w:rsidR="00B228F5" w:rsidRDefault="00B228F5" w:rsidP="00B228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Metrics MAP (Coordinate_Mosaic_Metrics_MAP.m)</w:t>
      </w:r>
    </w:p>
    <w:p w14:paraId="6B9E5471"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input is the original ROI TIF and the cone coords for each subject.</w:t>
      </w:r>
    </w:p>
    <w:p w14:paraId="341A6458"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You will also need an LUT for running the script. Save as a .csv.</w:t>
      </w:r>
    </w:p>
    <w:p w14:paraId="73885005" w14:textId="6DC8FE74"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Column A will be a common identifier of the ROI and the coords such as JC_XXXXX_YYYYMMDD_OX</w:t>
      </w:r>
      <w:ins w:id="12" w:author="Grieshop, Jenna" w:date="2024-05-30T12:41:00Z">
        <w:r w:rsidR="00261636">
          <w:rPr>
            <w:rFonts w:ascii="Times New Roman" w:hAnsi="Times New Roman" w:cs="Times New Roman"/>
            <w:sz w:val="24"/>
            <w:szCs w:val="24"/>
          </w:rPr>
          <w:t>.</w:t>
        </w:r>
      </w:ins>
    </w:p>
    <w:p w14:paraId="4F72B7AB"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Column B will be the axial length of each subject at the visit date.</w:t>
      </w:r>
    </w:p>
    <w:p w14:paraId="7EFCEBAA"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Column C will be the ppd scale of the AO montage.</w:t>
      </w:r>
    </w:p>
    <w:p w14:paraId="47E9E313"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To change the window size, change the “upper bound” in line 96.</w:t>
      </w:r>
    </w:p>
    <w:p w14:paraId="72B935BA"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If it gives you an error right after you start running it, change the {} to () on line 153.</w:t>
      </w:r>
    </w:p>
    <w:p w14:paraId="464F1B01"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Make an input folder within the main folder containing the script. Place the ROIs and their coords in this folder.</w:t>
      </w:r>
    </w:p>
    <w:p w14:paraId="63CBC7B5"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Copy/paste the LUT file into the main folder containing the script.</w:t>
      </w:r>
    </w:p>
    <w:p w14:paraId="1BB95C7F" w14:textId="52D69622"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When you run this script, you can specify microns, degrees, or arcminutes</w:t>
      </w:r>
      <w:ins w:id="13" w:author="Grieshop, Jenna" w:date="2024-05-30T12:41:00Z">
        <w:r w:rsidR="00261636">
          <w:rPr>
            <w:rFonts w:ascii="Times New Roman" w:hAnsi="Times New Roman" w:cs="Times New Roman"/>
            <w:sz w:val="24"/>
            <w:szCs w:val="24"/>
          </w:rPr>
          <w:t>.</w:t>
        </w:r>
      </w:ins>
    </w:p>
    <w:p w14:paraId="311E43A3" w14:textId="0D4A8912"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purpose of this script is to output density topography of an ROI, min and max density and their coordinates</w:t>
      </w:r>
      <w:ins w:id="14" w:author="Grieshop, Jenna" w:date="2024-05-30T12:41:00Z">
        <w:r w:rsidR="00261636">
          <w:rPr>
            <w:rFonts w:ascii="Times New Roman" w:hAnsi="Times New Roman" w:cs="Times New Roman"/>
            <w:sz w:val="24"/>
            <w:szCs w:val="24"/>
          </w:rPr>
          <w:t>.</w:t>
        </w:r>
      </w:ins>
    </w:p>
    <w:p w14:paraId="71159356" w14:textId="20577292" w:rsidR="00B228F5" w:rsidRDefault="00B228F5" w:rsidP="00B228F5">
      <w:pPr>
        <w:pStyle w:val="ListParagraph"/>
        <w:numPr>
          <w:ilvl w:val="1"/>
          <w:numId w:val="1"/>
        </w:numPr>
        <w:rPr>
          <w:rFonts w:ascii="Times New Roman" w:hAnsi="Times New Roman" w:cs="Times New Roman"/>
          <w:sz w:val="24"/>
          <w:szCs w:val="24"/>
        </w:rPr>
      </w:pPr>
      <w:del w:id="15" w:author="Grieshop, Jenna" w:date="2024-05-30T12:50:00Z">
        <w:r w:rsidDel="00C83139">
          <w:rPr>
            <w:rFonts w:ascii="Times New Roman" w:hAnsi="Times New Roman" w:cs="Times New Roman"/>
            <w:sz w:val="24"/>
            <w:szCs w:val="24"/>
          </w:rPr>
          <w:delText xml:space="preserve">Results </w:delText>
        </w:r>
      </w:del>
      <w:ins w:id="16" w:author="Grieshop, Jenna" w:date="2024-05-30T12:50:00Z">
        <w:r w:rsidR="00C83139">
          <w:rPr>
            <w:rFonts w:ascii="Times New Roman" w:hAnsi="Times New Roman" w:cs="Times New Roman"/>
            <w:sz w:val="24"/>
            <w:szCs w:val="24"/>
          </w:rPr>
          <w:t xml:space="preserve">Outputs </w:t>
        </w:r>
      </w:ins>
      <w:r>
        <w:rPr>
          <w:rFonts w:ascii="Times New Roman" w:hAnsi="Times New Roman" w:cs="Times New Roman"/>
          <w:sz w:val="24"/>
          <w:szCs w:val="24"/>
        </w:rPr>
        <w:t>will populate in a folder within the Input folder.</w:t>
      </w:r>
    </w:p>
    <w:p w14:paraId="63C24340"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For this script, the results are:</w:t>
      </w:r>
    </w:p>
    <w:p w14:paraId="2E9AD594" w14:textId="77777777" w:rsidR="00B228F5" w:rsidRDefault="00B228F5" w:rsidP="00B228F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Bound density matrix .csv</w:t>
      </w:r>
    </w:p>
    <w:p w14:paraId="050054C1" w14:textId="77777777" w:rsidR="00B228F5" w:rsidRDefault="00B228F5" w:rsidP="00B228F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Bound density matrix matfile</w:t>
      </w:r>
    </w:p>
    <w:p w14:paraId="78C01640" w14:textId="77777777" w:rsidR="00B228F5" w:rsidRDefault="00B228F5" w:rsidP="00B228F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Bound density map figure with min/max and location (.png)</w:t>
      </w:r>
    </w:p>
    <w:p w14:paraId="7C22808B" w14:textId="77777777" w:rsidR="00B228F5" w:rsidRDefault="00B228F5" w:rsidP="00B228F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Bound density figure marked with PCD (.tif)</w:t>
      </w:r>
    </w:p>
    <w:p w14:paraId="52AA58E5" w14:textId="77777777" w:rsidR="00B228F5" w:rsidRDefault="00B228F5" w:rsidP="00B228F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Bound density map (.tif)</w:t>
      </w:r>
    </w:p>
    <w:p w14:paraId="6C212188" w14:textId="77777777" w:rsidR="00B228F5" w:rsidRPr="00603E31" w:rsidRDefault="00B228F5" w:rsidP="00B228F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Window results matfile</w:t>
      </w:r>
    </w:p>
    <w:p w14:paraId="4E103E2A" w14:textId="4D9FD345" w:rsidR="00B228F5" w:rsidRDefault="00B228F5" w:rsidP="00B228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PCD &amp; CDC Analysis (PCD_CDC_Analysis.m) (MAP Analysis </w:t>
      </w:r>
      <w:ins w:id="17" w:author="Grieshop, Jenna" w:date="2024-05-30T12:45:00Z">
        <w:r w:rsidR="000F3F47">
          <w:rPr>
            <w:rFonts w:ascii="Times New Roman" w:hAnsi="Times New Roman" w:cs="Times New Roman"/>
            <w:sz w:val="24"/>
            <w:szCs w:val="24"/>
          </w:rPr>
          <w:t>&gt;</w:t>
        </w:r>
      </w:ins>
      <w:r>
        <w:rPr>
          <w:rFonts w:ascii="Times New Roman" w:hAnsi="Times New Roman" w:cs="Times New Roman"/>
          <w:sz w:val="24"/>
          <w:szCs w:val="24"/>
        </w:rPr>
        <w:t>PCD CDC)</w:t>
      </w:r>
    </w:p>
    <w:p w14:paraId="602DB07D"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Input is the bound density matrix .csv files from the metrics output. You will also need to input the same LUT table from metrics for this script.</w:t>
      </w:r>
    </w:p>
    <w:p w14:paraId="53D8A671" w14:textId="1A955420" w:rsidR="00B228F5" w:rsidRDefault="00B228F5" w:rsidP="00B228F5">
      <w:pPr>
        <w:pStyle w:val="ListParagraph"/>
        <w:numPr>
          <w:ilvl w:val="2"/>
          <w:numId w:val="1"/>
        </w:numPr>
        <w:rPr>
          <w:rFonts w:ascii="Times New Roman" w:hAnsi="Times New Roman" w:cs="Times New Roman"/>
          <w:sz w:val="24"/>
          <w:szCs w:val="24"/>
        </w:rPr>
      </w:pPr>
      <w:del w:id="18" w:author="Grieshop, Jenna" w:date="2024-05-29T15:24:00Z">
        <w:r w:rsidDel="00CD61A0">
          <w:rPr>
            <w:rFonts w:ascii="Times New Roman" w:hAnsi="Times New Roman" w:cs="Times New Roman"/>
            <w:sz w:val="24"/>
            <w:szCs w:val="24"/>
          </w:rPr>
          <w:delText>Do not make an Input folder. Just place the bound density matrices in the main folder containing the script.</w:delText>
        </w:r>
        <w:r w:rsidR="0058564E" w:rsidDel="00CD61A0">
          <w:rPr>
            <w:rFonts w:ascii="Times New Roman" w:hAnsi="Times New Roman" w:cs="Times New Roman"/>
            <w:color w:val="FF0000"/>
            <w:sz w:val="24"/>
            <w:szCs w:val="24"/>
          </w:rPr>
          <w:delText xml:space="preserve"> </w:delText>
        </w:r>
      </w:del>
      <w:del w:id="19" w:author="Grieshop, Jenna" w:date="2024-05-30T12:40:00Z">
        <w:r w:rsidR="0058564E" w:rsidRPr="00CD61A0" w:rsidDel="00261636">
          <w:rPr>
            <w:rFonts w:ascii="Times New Roman" w:hAnsi="Times New Roman" w:cs="Times New Roman"/>
            <w:sz w:val="24"/>
            <w:szCs w:val="24"/>
            <w:rPrChange w:id="20" w:author="Grieshop, Jenna" w:date="2024-05-29T15:24:00Z">
              <w:rPr>
                <w:rFonts w:ascii="Times New Roman" w:hAnsi="Times New Roman" w:cs="Times New Roman"/>
                <w:color w:val="FF0000"/>
                <w:sz w:val="24"/>
                <w:szCs w:val="24"/>
              </w:rPr>
            </w:rPrChange>
          </w:rPr>
          <w:delText>Can make an input folder, does not have to have data in the folder containing the script</w:delText>
        </w:r>
      </w:del>
      <w:ins w:id="21" w:author="Grieshop, Jenna" w:date="2024-05-30T12:40:00Z">
        <w:r w:rsidR="00261636">
          <w:rPr>
            <w:rFonts w:ascii="Times New Roman" w:hAnsi="Times New Roman" w:cs="Times New Roman"/>
            <w:sz w:val="24"/>
            <w:szCs w:val="24"/>
          </w:rPr>
          <w:t>Data can be in any input folder</w:t>
        </w:r>
      </w:ins>
      <w:ins w:id="22" w:author="Grieshop, Jenna" w:date="2024-05-30T12:41:00Z">
        <w:r w:rsidR="00261636">
          <w:rPr>
            <w:rFonts w:ascii="Times New Roman" w:hAnsi="Times New Roman" w:cs="Times New Roman"/>
            <w:sz w:val="24"/>
            <w:szCs w:val="24"/>
          </w:rPr>
          <w:t>.</w:t>
        </w:r>
      </w:ins>
    </w:p>
    <w:p w14:paraId="397620A2" w14:textId="09A50674" w:rsidR="00B228F5" w:rsidDel="00CD61A0" w:rsidRDefault="00B228F5" w:rsidP="00B228F5">
      <w:pPr>
        <w:pStyle w:val="ListParagraph"/>
        <w:numPr>
          <w:ilvl w:val="2"/>
          <w:numId w:val="1"/>
        </w:numPr>
        <w:rPr>
          <w:del w:id="23" w:author="Grieshop, Jenna" w:date="2024-05-29T15:24:00Z"/>
          <w:rFonts w:ascii="Times New Roman" w:hAnsi="Times New Roman" w:cs="Times New Roman"/>
          <w:sz w:val="24"/>
          <w:szCs w:val="24"/>
        </w:rPr>
      </w:pPr>
      <w:del w:id="24" w:author="Grieshop, Jenna" w:date="2024-05-29T15:24:00Z">
        <w:r w:rsidDel="00CD61A0">
          <w:rPr>
            <w:rFonts w:ascii="Times New Roman" w:hAnsi="Times New Roman" w:cs="Times New Roman"/>
            <w:sz w:val="24"/>
            <w:szCs w:val="24"/>
          </w:rPr>
          <w:delText>You will need to make a folder named “LUT.” Place the LUT file here.</w:delText>
        </w:r>
        <w:r w:rsidR="0058564E" w:rsidDel="00CD61A0">
          <w:rPr>
            <w:rFonts w:ascii="Times New Roman" w:hAnsi="Times New Roman" w:cs="Times New Roman"/>
            <w:sz w:val="24"/>
            <w:szCs w:val="24"/>
          </w:rPr>
          <w:delText xml:space="preserve"> </w:delText>
        </w:r>
        <w:r w:rsidR="0058564E" w:rsidDel="00CD61A0">
          <w:rPr>
            <w:rFonts w:ascii="Times New Roman" w:hAnsi="Times New Roman" w:cs="Times New Roman"/>
            <w:color w:val="FF0000"/>
            <w:sz w:val="24"/>
            <w:szCs w:val="24"/>
          </w:rPr>
          <w:delText>Not needed anymore, can put LUT in any folder</w:delText>
        </w:r>
      </w:del>
    </w:p>
    <w:p w14:paraId="03CEA9B1" w14:textId="40A35D75" w:rsidR="00B228F5" w:rsidRDefault="00B228F5" w:rsidP="00B228F5">
      <w:pPr>
        <w:pStyle w:val="ListParagraph"/>
        <w:numPr>
          <w:ilvl w:val="1"/>
          <w:numId w:val="1"/>
        </w:numPr>
        <w:rPr>
          <w:ins w:id="25" w:author="Grieshop, Jenna" w:date="2024-05-29T09:31:00Z"/>
          <w:rFonts w:ascii="Times New Roman" w:hAnsi="Times New Roman" w:cs="Times New Roman"/>
          <w:sz w:val="24"/>
          <w:szCs w:val="24"/>
        </w:rPr>
      </w:pPr>
      <w:r>
        <w:rPr>
          <w:rFonts w:ascii="Times New Roman" w:hAnsi="Times New Roman" w:cs="Times New Roman"/>
          <w:sz w:val="24"/>
          <w:szCs w:val="24"/>
        </w:rPr>
        <w:t>When you run this script, you can specify the isodensity contour that you want to report. Do 80% unless you have a reason not to.</w:t>
      </w:r>
    </w:p>
    <w:p w14:paraId="56453130" w14:textId="5ADCFD32" w:rsidR="00C7002C" w:rsidRDefault="00C7002C" w:rsidP="00B228F5">
      <w:pPr>
        <w:pStyle w:val="ListParagraph"/>
        <w:numPr>
          <w:ilvl w:val="1"/>
          <w:numId w:val="1"/>
        </w:numPr>
        <w:rPr>
          <w:rFonts w:ascii="Times New Roman" w:hAnsi="Times New Roman" w:cs="Times New Roman"/>
          <w:sz w:val="24"/>
          <w:szCs w:val="24"/>
        </w:rPr>
      </w:pPr>
      <w:ins w:id="26" w:author="Grieshop, Jenna" w:date="2024-05-29T09:31:00Z">
        <w:r>
          <w:rPr>
            <w:rFonts w:ascii="Times New Roman" w:hAnsi="Times New Roman" w:cs="Times New Roman"/>
            <w:sz w:val="24"/>
            <w:szCs w:val="24"/>
          </w:rPr>
          <w:t>Select the units (microns or degrees)</w:t>
        </w:r>
      </w:ins>
      <w:ins w:id="27" w:author="Grieshop, Jenna" w:date="2024-05-30T12:43:00Z">
        <w:r w:rsidR="00A23C77">
          <w:rPr>
            <w:rFonts w:ascii="Times New Roman" w:hAnsi="Times New Roman" w:cs="Times New Roman"/>
            <w:sz w:val="24"/>
            <w:szCs w:val="24"/>
          </w:rPr>
          <w:t>.</w:t>
        </w:r>
      </w:ins>
    </w:p>
    <w:p w14:paraId="2A509FAD" w14:textId="6AEA5083"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purpose of this script is to report the PCD, CDC, their locations, and 80% isodensity contour area for each ROI in your dataset</w:t>
      </w:r>
      <w:ins w:id="28" w:author="Grieshop, Jenna" w:date="2024-05-30T12:43:00Z">
        <w:r w:rsidR="00A23C77">
          <w:rPr>
            <w:rFonts w:ascii="Times New Roman" w:hAnsi="Times New Roman" w:cs="Times New Roman"/>
            <w:sz w:val="24"/>
            <w:szCs w:val="24"/>
          </w:rPr>
          <w:t>.</w:t>
        </w:r>
      </w:ins>
    </w:p>
    <w:p w14:paraId="720A8869" w14:textId="40987C09" w:rsidR="00B228F5" w:rsidRPr="00603E31"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w:t>
      </w:r>
      <w:del w:id="29" w:author="Grieshop, Jenna" w:date="2024-05-30T12:50:00Z">
        <w:r w:rsidDel="00C83139">
          <w:rPr>
            <w:rFonts w:ascii="Times New Roman" w:hAnsi="Times New Roman" w:cs="Times New Roman"/>
            <w:sz w:val="24"/>
            <w:szCs w:val="24"/>
          </w:rPr>
          <w:delText xml:space="preserve">results </w:delText>
        </w:r>
      </w:del>
      <w:ins w:id="30" w:author="Grieshop, Jenna" w:date="2024-05-30T12:50:00Z">
        <w:r w:rsidR="00C83139">
          <w:rPr>
            <w:rFonts w:ascii="Times New Roman" w:hAnsi="Times New Roman" w:cs="Times New Roman"/>
            <w:sz w:val="24"/>
            <w:szCs w:val="24"/>
          </w:rPr>
          <w:t xml:space="preserve">outputs </w:t>
        </w:r>
      </w:ins>
      <w:r>
        <w:rPr>
          <w:rFonts w:ascii="Times New Roman" w:hAnsi="Times New Roman" w:cs="Times New Roman"/>
          <w:sz w:val="24"/>
          <w:szCs w:val="24"/>
        </w:rPr>
        <w:t>will include individual files for each subject, an analysis summary, and a file containing all of the PCD points.</w:t>
      </w:r>
    </w:p>
    <w:p w14:paraId="192018D0" w14:textId="432262AF" w:rsidR="00B228F5" w:rsidRDefault="00B228F5" w:rsidP="00B228F5">
      <w:pPr>
        <w:pStyle w:val="ListParagraph"/>
        <w:numPr>
          <w:ilvl w:val="2"/>
          <w:numId w:val="1"/>
        </w:numPr>
        <w:rPr>
          <w:rFonts w:ascii="Times New Roman" w:hAnsi="Times New Roman" w:cs="Times New Roman"/>
          <w:sz w:val="24"/>
          <w:szCs w:val="24"/>
        </w:rPr>
      </w:pPr>
      <w:del w:id="31" w:author="Grieshop, Jenna" w:date="2024-05-30T12:44:00Z">
        <w:r w:rsidDel="00A23C77">
          <w:rPr>
            <w:rFonts w:ascii="Times New Roman" w:hAnsi="Times New Roman" w:cs="Times New Roman"/>
            <w:sz w:val="24"/>
            <w:szCs w:val="24"/>
          </w:rPr>
          <w:delText xml:space="preserve">The analysis summary and the file of the PCD points will populate in </w:delText>
        </w:r>
      </w:del>
      <w:del w:id="32" w:author="Grieshop, Jenna" w:date="2024-05-30T12:43:00Z">
        <w:r w:rsidDel="00A23C77">
          <w:rPr>
            <w:rFonts w:ascii="Times New Roman" w:hAnsi="Times New Roman" w:cs="Times New Roman"/>
            <w:sz w:val="24"/>
            <w:szCs w:val="24"/>
          </w:rPr>
          <w:delText>the LUT folder.</w:delText>
        </w:r>
      </w:del>
      <w:del w:id="33" w:author="Grieshop, Jenna" w:date="2024-05-30T12:44:00Z">
        <w:r w:rsidDel="00A23C77">
          <w:rPr>
            <w:rFonts w:ascii="Times New Roman" w:hAnsi="Times New Roman" w:cs="Times New Roman"/>
            <w:sz w:val="24"/>
            <w:szCs w:val="24"/>
          </w:rPr>
          <w:delText xml:space="preserve"> The remaining PCD and CDC maps from the script will populate in the main subject folder</w:delText>
        </w:r>
      </w:del>
      <w:ins w:id="34" w:author="Grieshop, Jenna" w:date="2024-05-30T12:44:00Z">
        <w:r w:rsidR="00A23C77">
          <w:rPr>
            <w:rFonts w:ascii="Times New Roman" w:hAnsi="Times New Roman" w:cs="Times New Roman"/>
            <w:sz w:val="24"/>
            <w:szCs w:val="24"/>
          </w:rPr>
          <w:t>All outputs should populate in the input folder</w:t>
        </w:r>
      </w:ins>
      <w:r>
        <w:rPr>
          <w:rFonts w:ascii="Times New Roman" w:hAnsi="Times New Roman" w:cs="Times New Roman"/>
          <w:sz w:val="24"/>
          <w:szCs w:val="24"/>
        </w:rPr>
        <w:t>.</w:t>
      </w:r>
    </w:p>
    <w:p w14:paraId="7F648FFE" w14:textId="7548E79B" w:rsidR="00B228F5" w:rsidRDefault="00B228F5" w:rsidP="00B228F5">
      <w:pPr>
        <w:pStyle w:val="ListParagraph"/>
        <w:numPr>
          <w:ilvl w:val="1"/>
          <w:numId w:val="1"/>
        </w:numPr>
        <w:rPr>
          <w:rFonts w:ascii="Times New Roman" w:hAnsi="Times New Roman" w:cs="Times New Roman"/>
          <w:sz w:val="24"/>
          <w:szCs w:val="24"/>
        </w:rPr>
      </w:pPr>
      <w:del w:id="35" w:author="Grieshop, Jenna" w:date="2024-05-30T12:44:00Z">
        <w:r w:rsidDel="00A23C77">
          <w:rPr>
            <w:rFonts w:ascii="Times New Roman" w:hAnsi="Times New Roman" w:cs="Times New Roman"/>
            <w:sz w:val="24"/>
            <w:szCs w:val="24"/>
          </w:rPr>
          <w:delText>Results</w:delText>
        </w:r>
      </w:del>
      <w:ins w:id="36" w:author="Grieshop, Jenna" w:date="2024-05-30T12:44:00Z">
        <w:r w:rsidR="00A23C77">
          <w:rPr>
            <w:rFonts w:ascii="Times New Roman" w:hAnsi="Times New Roman" w:cs="Times New Roman"/>
            <w:sz w:val="24"/>
            <w:szCs w:val="24"/>
          </w:rPr>
          <w:t>Outputs</w:t>
        </w:r>
      </w:ins>
      <w:r>
        <w:rPr>
          <w:rFonts w:ascii="Times New Roman" w:hAnsi="Times New Roman" w:cs="Times New Roman"/>
          <w:sz w:val="24"/>
          <w:szCs w:val="24"/>
        </w:rPr>
        <w:t>:</w:t>
      </w:r>
    </w:p>
    <w:p w14:paraId="4FF4F876"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A .csv with the coordinates of whatever isodensity contour you chose when you ran the script.</w:t>
      </w:r>
    </w:p>
    <w:p w14:paraId="03ECA402"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 figure with the PCD and CDC marked</w:t>
      </w:r>
    </w:p>
    <w:p w14:paraId="285C8BBD"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 figure with the 80% contour only</w:t>
      </w:r>
    </w:p>
    <w:p w14:paraId="01698F2E"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 figure with the contour, best fit ellipse, PCD, and CDC</w:t>
      </w:r>
    </w:p>
    <w:p w14:paraId="49A6900F" w14:textId="77777777" w:rsidR="00B228F5" w:rsidRDefault="00B228F5" w:rsidP="00B228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Ellipse Contour (Plot_Isodensity_Contour_Overlay.m) (MAP Analysis &gt; Isodensity Contours)</w:t>
      </w:r>
    </w:p>
    <w:p w14:paraId="15F159B5"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Input is the bound density matrix .csv files from the metrics output. You will also need to input the same LUT table from metrics.</w:t>
      </w:r>
    </w:p>
    <w:p w14:paraId="670B33EB" w14:textId="2A8162A4" w:rsidR="00B228F5" w:rsidDel="00792AAC" w:rsidRDefault="00B228F5" w:rsidP="00B228F5">
      <w:pPr>
        <w:pStyle w:val="ListParagraph"/>
        <w:numPr>
          <w:ilvl w:val="2"/>
          <w:numId w:val="1"/>
        </w:numPr>
        <w:rPr>
          <w:del w:id="37" w:author="Grieshop, Jenna" w:date="2024-04-25T12:02:00Z"/>
          <w:rFonts w:ascii="Times New Roman" w:hAnsi="Times New Roman" w:cs="Times New Roman"/>
          <w:sz w:val="24"/>
          <w:szCs w:val="24"/>
        </w:rPr>
      </w:pPr>
      <w:del w:id="38" w:author="Grieshop, Jenna" w:date="2024-04-25T12:02:00Z">
        <w:r w:rsidDel="00792AAC">
          <w:rPr>
            <w:rFonts w:ascii="Times New Roman" w:hAnsi="Times New Roman" w:cs="Times New Roman"/>
            <w:sz w:val="24"/>
            <w:szCs w:val="24"/>
          </w:rPr>
          <w:delText>Same as above, make a “LUT” folder and place the LUT file in here. Put the bound density matrices in the main subject folder.</w:delText>
        </w:r>
        <w:r w:rsidR="005663B4" w:rsidDel="00792AAC">
          <w:rPr>
            <w:rFonts w:ascii="Times New Roman" w:hAnsi="Times New Roman" w:cs="Times New Roman"/>
            <w:sz w:val="24"/>
            <w:szCs w:val="24"/>
          </w:rPr>
          <w:delText xml:space="preserve"> </w:delText>
        </w:r>
        <w:r w:rsidR="005663B4" w:rsidDel="00792AAC">
          <w:rPr>
            <w:rFonts w:ascii="Times New Roman" w:hAnsi="Times New Roman" w:cs="Times New Roman"/>
            <w:color w:val="FF0000"/>
            <w:sz w:val="24"/>
            <w:szCs w:val="24"/>
          </w:rPr>
          <w:delText>Not needed anymore. LUT can be in any folder, same with data</w:delText>
        </w:r>
      </w:del>
    </w:p>
    <w:p w14:paraId="33D39CEF" w14:textId="1426BBE5"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 only ran this code for the subjects I needed for figures. </w:t>
      </w:r>
      <w:ins w:id="39" w:author="Grieshop, Jenna" w:date="2024-04-18T14:24:00Z">
        <w:r w:rsidR="00045E5D">
          <w:rPr>
            <w:rFonts w:ascii="Times New Roman" w:hAnsi="Times New Roman" w:cs="Times New Roman"/>
            <w:sz w:val="24"/>
            <w:szCs w:val="24"/>
          </w:rPr>
          <w:t xml:space="preserve">This will </w:t>
        </w:r>
      </w:ins>
      <w:ins w:id="40" w:author="Grieshop, Jenna" w:date="2024-04-18T14:25:00Z">
        <w:r w:rsidR="00045E5D">
          <w:rPr>
            <w:rFonts w:ascii="Times New Roman" w:hAnsi="Times New Roman" w:cs="Times New Roman"/>
            <w:sz w:val="24"/>
            <w:szCs w:val="24"/>
          </w:rPr>
          <w:t>create all contours for the data and combine them.</w:t>
        </w:r>
      </w:ins>
      <w:ins w:id="41" w:author="Grieshop, Jenna" w:date="2024-05-30T12:48:00Z">
        <w:r w:rsidR="005D1129">
          <w:rPr>
            <w:rFonts w:ascii="Times New Roman" w:hAnsi="Times New Roman" w:cs="Times New Roman"/>
            <w:sz w:val="24"/>
            <w:szCs w:val="24"/>
          </w:rPr>
          <w:t xml:space="preserve"> </w:t>
        </w:r>
      </w:ins>
      <w:r>
        <w:rPr>
          <w:rFonts w:ascii="Times New Roman" w:hAnsi="Times New Roman" w:cs="Times New Roman"/>
          <w:sz w:val="24"/>
          <w:szCs w:val="24"/>
        </w:rPr>
        <w:t>You can choose which contour percentage</w:t>
      </w:r>
      <w:ins w:id="42" w:author="Grieshop, Jenna" w:date="2024-04-25T12:02:00Z">
        <w:r w:rsidR="00792AAC">
          <w:rPr>
            <w:rFonts w:ascii="Times New Roman" w:hAnsi="Times New Roman" w:cs="Times New Roman"/>
            <w:sz w:val="24"/>
            <w:szCs w:val="24"/>
          </w:rPr>
          <w:t>(s)</w:t>
        </w:r>
      </w:ins>
      <w:r>
        <w:rPr>
          <w:rFonts w:ascii="Times New Roman" w:hAnsi="Times New Roman" w:cs="Times New Roman"/>
          <w:sz w:val="24"/>
          <w:szCs w:val="24"/>
        </w:rPr>
        <w:t xml:space="preserve"> you want to run.</w:t>
      </w:r>
    </w:p>
    <w:p w14:paraId="58383924" w14:textId="635FB9A4" w:rsidR="00B228F5" w:rsidDel="00792AAC" w:rsidRDefault="00B228F5" w:rsidP="00B228F5">
      <w:pPr>
        <w:pStyle w:val="ListParagraph"/>
        <w:numPr>
          <w:ilvl w:val="1"/>
          <w:numId w:val="1"/>
        </w:numPr>
        <w:rPr>
          <w:del w:id="43" w:author="Grieshop, Jenna" w:date="2024-04-25T12:01:00Z"/>
          <w:rFonts w:ascii="Times New Roman" w:hAnsi="Times New Roman" w:cs="Times New Roman"/>
          <w:sz w:val="24"/>
          <w:szCs w:val="24"/>
        </w:rPr>
      </w:pPr>
      <w:del w:id="44" w:author="Grieshop, Jenna" w:date="2024-04-25T12:01:00Z">
        <w:r w:rsidDel="00792AAC">
          <w:rPr>
            <w:rFonts w:ascii="Times New Roman" w:hAnsi="Times New Roman" w:cs="Times New Roman"/>
            <w:sz w:val="24"/>
            <w:szCs w:val="24"/>
          </w:rPr>
          <w:delText>If you only want an 80% isodensity contour, you can run the Plot_Isodensity_Contour_Overlay_80</w:delText>
        </w:r>
        <w:r w:rsidRPr="00987088" w:rsidDel="00792AAC">
          <w:rPr>
            <w:rFonts w:ascii="Times New Roman" w:hAnsi="Times New Roman" w:cs="Times New Roman"/>
            <w:sz w:val="24"/>
            <w:szCs w:val="24"/>
            <w:vertAlign w:val="superscript"/>
          </w:rPr>
          <w:delText>th</w:delText>
        </w:r>
        <w:r w:rsidDel="00792AAC">
          <w:rPr>
            <w:rFonts w:ascii="Times New Roman" w:hAnsi="Times New Roman" w:cs="Times New Roman"/>
            <w:sz w:val="24"/>
            <w:szCs w:val="24"/>
          </w:rPr>
          <w:delText>_Percentile_Only.m found in the same folder</w:delText>
        </w:r>
      </w:del>
    </w:p>
    <w:p w14:paraId="7FF4FC61" w14:textId="2D0301D4" w:rsidR="00B228F5" w:rsidRPr="00987088"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w:t>
      </w:r>
      <w:ins w:id="45" w:author="Grieshop, Jenna" w:date="2024-04-25T12:01:00Z">
        <w:r w:rsidR="00792AAC">
          <w:rPr>
            <w:rFonts w:ascii="Times New Roman" w:hAnsi="Times New Roman" w:cs="Times New Roman"/>
            <w:sz w:val="24"/>
            <w:szCs w:val="24"/>
          </w:rPr>
          <w:t xml:space="preserve">is </w:t>
        </w:r>
      </w:ins>
      <w:del w:id="46" w:author="Grieshop, Jenna" w:date="2024-04-25T12:01:00Z">
        <w:r w:rsidDel="00792AAC">
          <w:rPr>
            <w:rFonts w:ascii="Times New Roman" w:hAnsi="Times New Roman" w:cs="Times New Roman"/>
            <w:sz w:val="24"/>
            <w:szCs w:val="24"/>
          </w:rPr>
          <w:delText>ese two</w:delText>
        </w:r>
      </w:del>
      <w:r>
        <w:rPr>
          <w:rFonts w:ascii="Times New Roman" w:hAnsi="Times New Roman" w:cs="Times New Roman"/>
          <w:sz w:val="24"/>
          <w:szCs w:val="24"/>
        </w:rPr>
        <w:t xml:space="preserve"> script</w:t>
      </w:r>
      <w:del w:id="47" w:author="Grieshop, Jenna" w:date="2024-04-25T12:01:00Z">
        <w:r w:rsidDel="00792AAC">
          <w:rPr>
            <w:rFonts w:ascii="Times New Roman" w:hAnsi="Times New Roman" w:cs="Times New Roman"/>
            <w:sz w:val="24"/>
            <w:szCs w:val="24"/>
          </w:rPr>
          <w:delText>s</w:delText>
        </w:r>
      </w:del>
      <w:r>
        <w:rPr>
          <w:rFonts w:ascii="Times New Roman" w:hAnsi="Times New Roman" w:cs="Times New Roman"/>
          <w:sz w:val="24"/>
          <w:szCs w:val="24"/>
        </w:rPr>
        <w:t xml:space="preserve"> give</w:t>
      </w:r>
      <w:ins w:id="48" w:author="Grieshop, Jenna" w:date="2024-05-30T12:48:00Z">
        <w:r w:rsidR="005D1129">
          <w:rPr>
            <w:rFonts w:ascii="Times New Roman" w:hAnsi="Times New Roman" w:cs="Times New Roman"/>
            <w:sz w:val="24"/>
            <w:szCs w:val="24"/>
          </w:rPr>
          <w:t>s</w:t>
        </w:r>
      </w:ins>
      <w:r>
        <w:rPr>
          <w:rFonts w:ascii="Times New Roman" w:hAnsi="Times New Roman" w:cs="Times New Roman"/>
          <w:sz w:val="24"/>
          <w:szCs w:val="24"/>
        </w:rPr>
        <w:t xml:space="preserve"> you a .tif that you can use for figures</w:t>
      </w:r>
    </w:p>
    <w:p w14:paraId="7483216D" w14:textId="3B921D0D" w:rsidR="00B228F5" w:rsidRDefault="00B228F5" w:rsidP="00B228F5">
      <w:pPr>
        <w:pStyle w:val="ListParagraph"/>
        <w:numPr>
          <w:ilvl w:val="1"/>
          <w:numId w:val="1"/>
        </w:numPr>
        <w:rPr>
          <w:rFonts w:ascii="Times New Roman" w:hAnsi="Times New Roman" w:cs="Times New Roman"/>
          <w:sz w:val="24"/>
          <w:szCs w:val="24"/>
        </w:rPr>
      </w:pPr>
      <w:del w:id="49" w:author="Grieshop, Jenna" w:date="2024-05-30T12:48:00Z">
        <w:r w:rsidRPr="00813BEA" w:rsidDel="005D1129">
          <w:rPr>
            <w:rFonts w:ascii="Times New Roman" w:hAnsi="Times New Roman" w:cs="Times New Roman"/>
            <w:sz w:val="24"/>
            <w:szCs w:val="24"/>
          </w:rPr>
          <w:delText xml:space="preserve">Results </w:delText>
        </w:r>
      </w:del>
      <w:ins w:id="50" w:author="Grieshop, Jenna" w:date="2024-05-30T12:48:00Z">
        <w:r w:rsidR="005D1129">
          <w:rPr>
            <w:rFonts w:ascii="Times New Roman" w:hAnsi="Times New Roman" w:cs="Times New Roman"/>
            <w:sz w:val="24"/>
            <w:szCs w:val="24"/>
          </w:rPr>
          <w:t>Outputs</w:t>
        </w:r>
        <w:r w:rsidR="005D1129" w:rsidRPr="00813BEA">
          <w:rPr>
            <w:rFonts w:ascii="Times New Roman" w:hAnsi="Times New Roman" w:cs="Times New Roman"/>
            <w:sz w:val="24"/>
            <w:szCs w:val="24"/>
          </w:rPr>
          <w:t xml:space="preserve"> </w:t>
        </w:r>
      </w:ins>
      <w:r w:rsidRPr="00813BEA">
        <w:rPr>
          <w:rFonts w:ascii="Times New Roman" w:hAnsi="Times New Roman" w:cs="Times New Roman"/>
          <w:sz w:val="24"/>
          <w:szCs w:val="24"/>
        </w:rPr>
        <w:t xml:space="preserve">will populate </w:t>
      </w:r>
      <w:del w:id="51" w:author="Grieshop, Jenna" w:date="2024-04-25T12:01:00Z">
        <w:r w:rsidRPr="00813BEA" w:rsidDel="00792AAC">
          <w:rPr>
            <w:rFonts w:ascii="Times New Roman" w:hAnsi="Times New Roman" w:cs="Times New Roman"/>
            <w:sz w:val="24"/>
            <w:szCs w:val="24"/>
          </w:rPr>
          <w:delText>within the main script folder</w:delText>
        </w:r>
      </w:del>
      <w:ins w:id="52" w:author="Grieshop, Jenna" w:date="2024-04-25T12:01:00Z">
        <w:r w:rsidR="00792AAC">
          <w:rPr>
            <w:rFonts w:ascii="Times New Roman" w:hAnsi="Times New Roman" w:cs="Times New Roman"/>
            <w:sz w:val="24"/>
            <w:szCs w:val="24"/>
          </w:rPr>
          <w:t xml:space="preserve">in </w:t>
        </w:r>
      </w:ins>
      <w:ins w:id="53" w:author="Grieshop, Jenna" w:date="2024-05-30T12:48:00Z">
        <w:r w:rsidR="005D1129">
          <w:rPr>
            <w:rFonts w:ascii="Times New Roman" w:hAnsi="Times New Roman" w:cs="Times New Roman"/>
            <w:sz w:val="24"/>
            <w:szCs w:val="24"/>
          </w:rPr>
          <w:t>the input folder</w:t>
        </w:r>
      </w:ins>
    </w:p>
    <w:p w14:paraId="65A64D1A" w14:textId="04BACE30" w:rsidR="00B228F5" w:rsidRDefault="00B228F5" w:rsidP="00B228F5">
      <w:pPr>
        <w:pStyle w:val="ListParagraph"/>
        <w:numPr>
          <w:ilvl w:val="1"/>
          <w:numId w:val="1"/>
        </w:numPr>
        <w:rPr>
          <w:rFonts w:ascii="Times New Roman" w:hAnsi="Times New Roman" w:cs="Times New Roman"/>
          <w:sz w:val="24"/>
          <w:szCs w:val="24"/>
        </w:rPr>
      </w:pPr>
      <w:del w:id="54" w:author="Grieshop, Jenna" w:date="2024-05-30T12:48:00Z">
        <w:r w:rsidDel="005D1129">
          <w:rPr>
            <w:rFonts w:ascii="Times New Roman" w:hAnsi="Times New Roman" w:cs="Times New Roman"/>
            <w:sz w:val="24"/>
            <w:szCs w:val="24"/>
          </w:rPr>
          <w:delText xml:space="preserve">Results </w:delText>
        </w:r>
      </w:del>
      <w:ins w:id="55" w:author="Grieshop, Jenna" w:date="2024-05-30T12:48:00Z">
        <w:r w:rsidR="005D1129">
          <w:rPr>
            <w:rFonts w:ascii="Times New Roman" w:hAnsi="Times New Roman" w:cs="Times New Roman"/>
            <w:sz w:val="24"/>
            <w:szCs w:val="24"/>
          </w:rPr>
          <w:t xml:space="preserve">Outputs </w:t>
        </w:r>
      </w:ins>
      <w:r>
        <w:rPr>
          <w:rFonts w:ascii="Times New Roman" w:hAnsi="Times New Roman" w:cs="Times New Roman"/>
          <w:sz w:val="24"/>
          <w:szCs w:val="24"/>
        </w:rPr>
        <w:t>are:</w:t>
      </w:r>
    </w:p>
    <w:p w14:paraId="37E8DE0D"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Combined contours .tif</w:t>
      </w:r>
    </w:p>
    <w:p w14:paraId="7B9B5902" w14:textId="6A51C46D" w:rsidR="00B228F5" w:rsidDel="00792AAC" w:rsidRDefault="00B228F5">
      <w:pPr>
        <w:pStyle w:val="ListParagraph"/>
        <w:ind w:left="2160"/>
        <w:rPr>
          <w:del w:id="56" w:author="Grieshop, Jenna" w:date="2024-04-25T12:11:00Z"/>
          <w:rFonts w:ascii="Times New Roman" w:hAnsi="Times New Roman" w:cs="Times New Roman"/>
          <w:sz w:val="24"/>
          <w:szCs w:val="24"/>
        </w:rPr>
        <w:pPrChange w:id="57" w:author="Grieshop, Jenna" w:date="2024-04-25T12:11:00Z">
          <w:pPr>
            <w:pStyle w:val="ListParagraph"/>
            <w:numPr>
              <w:ilvl w:val="2"/>
              <w:numId w:val="1"/>
            </w:numPr>
            <w:ind w:left="2160" w:hanging="180"/>
          </w:pPr>
        </w:pPrChange>
      </w:pPr>
      <w:del w:id="58" w:author="Grieshop, Jenna" w:date="2024-04-25T12:11:00Z">
        <w:r w:rsidDel="00792AAC">
          <w:rPr>
            <w:rFonts w:ascii="Times New Roman" w:hAnsi="Times New Roman" w:cs="Times New Roman"/>
            <w:sz w:val="24"/>
            <w:szCs w:val="24"/>
          </w:rPr>
          <w:delText>Combined contours .csv</w:delText>
        </w:r>
      </w:del>
    </w:p>
    <w:p w14:paraId="11B29C16" w14:textId="5296D7EA" w:rsidR="00B228F5" w:rsidRPr="00813BEA"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 .csv with the center coordinates for each ellipse</w:t>
      </w:r>
      <w:ins w:id="59" w:author="Grieshop, Jenna" w:date="2024-04-25T12:11:00Z">
        <w:r w:rsidR="00792AAC">
          <w:rPr>
            <w:rFonts w:ascii="Times New Roman" w:hAnsi="Times New Roman" w:cs="Times New Roman"/>
            <w:sz w:val="24"/>
            <w:szCs w:val="24"/>
          </w:rPr>
          <w:t xml:space="preserve"> for each subject</w:t>
        </w:r>
      </w:ins>
    </w:p>
    <w:p w14:paraId="0C1AC34C" w14:textId="77777777" w:rsidR="00B228F5" w:rsidRDefault="00B228F5" w:rsidP="00B228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Compare Windows (PCD_CDC_Location_Comparison_95_CI.m) (MAP Analysis &gt; PCD CDC)</w:t>
      </w:r>
    </w:p>
    <w:p w14:paraId="79C30323"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Input files are a PCD and CDC excel docs. Place them in the main folder containing the script. Within my input folder there are instructions for making the input files as well as instructions for running the script. You do not need an LUT for running this script.</w:t>
      </w:r>
    </w:p>
    <w:p w14:paraId="495C4F53"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purpose of running this script is to see the 95% confidence ellipse when you are comparing multiple methods for one metric</w:t>
      </w:r>
    </w:p>
    <w:p w14:paraId="755BF57F"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Niamh used this for comparing all five graders’ PCD and CDC metrics</w:t>
      </w:r>
    </w:p>
    <w:p w14:paraId="63E5FAE0"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Emma used this for comparing all 10 window sizes and their PCD and CDC metrics</w:t>
      </w:r>
    </w:p>
    <w:p w14:paraId="08D65964" w14:textId="1BDAF130" w:rsidR="00B228F5" w:rsidRPr="00813BEA" w:rsidRDefault="00C83139" w:rsidP="00B228F5">
      <w:pPr>
        <w:pStyle w:val="ListParagraph"/>
        <w:numPr>
          <w:ilvl w:val="1"/>
          <w:numId w:val="1"/>
        </w:numPr>
        <w:rPr>
          <w:rFonts w:ascii="Times New Roman" w:hAnsi="Times New Roman" w:cs="Times New Roman"/>
          <w:color w:val="FF0000"/>
          <w:sz w:val="24"/>
          <w:szCs w:val="24"/>
        </w:rPr>
      </w:pPr>
      <w:ins w:id="60" w:author="Grieshop, Jenna" w:date="2024-05-30T12:49:00Z">
        <w:r>
          <w:rPr>
            <w:rFonts w:ascii="Times New Roman" w:hAnsi="Times New Roman" w:cs="Times New Roman"/>
            <w:sz w:val="24"/>
            <w:szCs w:val="24"/>
          </w:rPr>
          <w:t>Outputs</w:t>
        </w:r>
      </w:ins>
      <w:del w:id="61" w:author="Grieshop, Jenna" w:date="2024-05-30T12:49:00Z">
        <w:r w:rsidR="00B228F5" w:rsidRPr="00813BEA" w:rsidDel="00C83139">
          <w:rPr>
            <w:rFonts w:ascii="Times New Roman" w:hAnsi="Times New Roman" w:cs="Times New Roman"/>
            <w:sz w:val="24"/>
            <w:szCs w:val="24"/>
          </w:rPr>
          <w:delText>Results</w:delText>
        </w:r>
      </w:del>
      <w:r w:rsidR="00B228F5">
        <w:rPr>
          <w:rFonts w:ascii="Times New Roman" w:hAnsi="Times New Roman" w:cs="Times New Roman"/>
          <w:sz w:val="24"/>
          <w:szCs w:val="24"/>
        </w:rPr>
        <w:t>:</w:t>
      </w:r>
    </w:p>
    <w:p w14:paraId="22300807" w14:textId="77777777" w:rsidR="00B228F5" w:rsidRPr="00813BEA" w:rsidRDefault="00B228F5" w:rsidP="00B228F5">
      <w:pPr>
        <w:pStyle w:val="ListParagraph"/>
        <w:numPr>
          <w:ilvl w:val="2"/>
          <w:numId w:val="1"/>
        </w:numPr>
        <w:rPr>
          <w:rFonts w:ascii="Times New Roman" w:hAnsi="Times New Roman" w:cs="Times New Roman"/>
          <w:color w:val="FF0000"/>
          <w:sz w:val="24"/>
          <w:szCs w:val="24"/>
        </w:rPr>
      </w:pPr>
      <w:r>
        <w:rPr>
          <w:rFonts w:ascii="Times New Roman" w:hAnsi="Times New Roman" w:cs="Times New Roman"/>
          <w:sz w:val="24"/>
          <w:szCs w:val="24"/>
        </w:rPr>
        <w:t>A matlab figure and a tif of the following</w:t>
      </w:r>
    </w:p>
    <w:p w14:paraId="27B0BEF3" w14:textId="77777777" w:rsidR="00B228F5" w:rsidRPr="00813BEA" w:rsidRDefault="00B228F5" w:rsidP="00B228F5">
      <w:pPr>
        <w:pStyle w:val="ListParagraph"/>
        <w:numPr>
          <w:ilvl w:val="3"/>
          <w:numId w:val="1"/>
        </w:numPr>
        <w:rPr>
          <w:rFonts w:ascii="Times New Roman" w:hAnsi="Times New Roman" w:cs="Times New Roman"/>
          <w:color w:val="FF0000"/>
          <w:sz w:val="24"/>
          <w:szCs w:val="24"/>
        </w:rPr>
      </w:pPr>
      <w:r>
        <w:rPr>
          <w:rFonts w:ascii="Times New Roman" w:hAnsi="Times New Roman" w:cs="Times New Roman"/>
          <w:sz w:val="24"/>
          <w:szCs w:val="24"/>
        </w:rPr>
        <w:t>Combined PCD and CDC 95% confidence ellipses with each individual point marked</w:t>
      </w:r>
    </w:p>
    <w:p w14:paraId="429A31EA" w14:textId="77777777" w:rsidR="00B228F5" w:rsidRPr="00813BEA" w:rsidRDefault="00B228F5" w:rsidP="00B228F5">
      <w:pPr>
        <w:pStyle w:val="ListParagraph"/>
        <w:numPr>
          <w:ilvl w:val="3"/>
          <w:numId w:val="1"/>
        </w:numPr>
        <w:rPr>
          <w:rFonts w:ascii="Times New Roman" w:hAnsi="Times New Roman" w:cs="Times New Roman"/>
          <w:color w:val="FF0000"/>
          <w:sz w:val="24"/>
          <w:szCs w:val="24"/>
        </w:rPr>
      </w:pPr>
      <w:r>
        <w:rPr>
          <w:rFonts w:ascii="Times New Roman" w:hAnsi="Times New Roman" w:cs="Times New Roman"/>
          <w:sz w:val="24"/>
          <w:szCs w:val="24"/>
        </w:rPr>
        <w:t>PCD only ellipse</w:t>
      </w:r>
    </w:p>
    <w:p w14:paraId="3079BC58" w14:textId="77777777" w:rsidR="00B228F5" w:rsidRPr="00813BEA" w:rsidRDefault="00B228F5" w:rsidP="00B228F5">
      <w:pPr>
        <w:pStyle w:val="ListParagraph"/>
        <w:numPr>
          <w:ilvl w:val="3"/>
          <w:numId w:val="1"/>
        </w:numPr>
        <w:rPr>
          <w:rFonts w:ascii="Times New Roman" w:hAnsi="Times New Roman" w:cs="Times New Roman"/>
          <w:color w:val="FF0000"/>
          <w:sz w:val="24"/>
          <w:szCs w:val="24"/>
        </w:rPr>
      </w:pPr>
      <w:r>
        <w:rPr>
          <w:rFonts w:ascii="Times New Roman" w:hAnsi="Times New Roman" w:cs="Times New Roman"/>
          <w:sz w:val="24"/>
          <w:szCs w:val="24"/>
        </w:rPr>
        <w:t>CDC only ellipse</w:t>
      </w:r>
    </w:p>
    <w:p w14:paraId="493B49BE" w14:textId="0E3DA514" w:rsidR="00B228F5" w:rsidRDefault="00B228F5" w:rsidP="00B228F5">
      <w:pPr>
        <w:pStyle w:val="ListParagraph"/>
        <w:numPr>
          <w:ilvl w:val="0"/>
          <w:numId w:val="1"/>
        </w:numPr>
        <w:rPr>
          <w:rFonts w:ascii="Times New Roman" w:hAnsi="Times New Roman" w:cs="Times New Roman"/>
          <w:sz w:val="24"/>
          <w:szCs w:val="24"/>
        </w:rPr>
      </w:pPr>
      <w:r w:rsidRPr="00C23D64">
        <w:rPr>
          <w:rFonts w:ascii="Times New Roman" w:hAnsi="Times New Roman" w:cs="Times New Roman"/>
          <w:sz w:val="24"/>
          <w:szCs w:val="24"/>
        </w:rPr>
        <w:t>Cells within radius from PCD</w:t>
      </w:r>
      <w:r>
        <w:rPr>
          <w:rFonts w:ascii="Times New Roman" w:hAnsi="Times New Roman" w:cs="Times New Roman"/>
          <w:sz w:val="24"/>
          <w:szCs w:val="24"/>
        </w:rPr>
        <w:t xml:space="preserve"> (</w:t>
      </w:r>
      <w:ins w:id="62" w:author="Grieshop, Jenna" w:date="2024-05-30T12:48:00Z">
        <w:r w:rsidR="00C83139">
          <w:rPr>
            <w:rFonts w:ascii="Times New Roman" w:hAnsi="Times New Roman" w:cs="Times New Roman"/>
            <w:sz w:val="24"/>
            <w:szCs w:val="24"/>
          </w:rPr>
          <w:t>C</w:t>
        </w:r>
      </w:ins>
      <w:del w:id="63" w:author="Grieshop, Jenna" w:date="2024-05-30T12:48:00Z">
        <w:r w:rsidDel="00C83139">
          <w:rPr>
            <w:rFonts w:ascii="Times New Roman" w:hAnsi="Times New Roman" w:cs="Times New Roman"/>
            <w:sz w:val="24"/>
            <w:szCs w:val="24"/>
          </w:rPr>
          <w:delText>c</w:delText>
        </w:r>
      </w:del>
      <w:r>
        <w:rPr>
          <w:rFonts w:ascii="Times New Roman" w:hAnsi="Times New Roman" w:cs="Times New Roman"/>
          <w:sz w:val="24"/>
          <w:szCs w:val="24"/>
        </w:rPr>
        <w:t>ells_</w:t>
      </w:r>
      <w:ins w:id="64" w:author="Grieshop, Jenna" w:date="2024-05-30T12:49:00Z">
        <w:r w:rsidR="00C83139">
          <w:rPr>
            <w:rFonts w:ascii="Times New Roman" w:hAnsi="Times New Roman" w:cs="Times New Roman"/>
            <w:sz w:val="24"/>
            <w:szCs w:val="24"/>
          </w:rPr>
          <w:t>W</w:t>
        </w:r>
      </w:ins>
      <w:del w:id="65" w:author="Grieshop, Jenna" w:date="2024-05-30T12:49:00Z">
        <w:r w:rsidDel="00C83139">
          <w:rPr>
            <w:rFonts w:ascii="Times New Roman" w:hAnsi="Times New Roman" w:cs="Times New Roman"/>
            <w:sz w:val="24"/>
            <w:szCs w:val="24"/>
          </w:rPr>
          <w:delText>w</w:delText>
        </w:r>
      </w:del>
      <w:r>
        <w:rPr>
          <w:rFonts w:ascii="Times New Roman" w:hAnsi="Times New Roman" w:cs="Times New Roman"/>
          <w:sz w:val="24"/>
          <w:szCs w:val="24"/>
        </w:rPr>
        <w:t>ithin_</w:t>
      </w:r>
      <w:ins w:id="66" w:author="Grieshop, Jenna" w:date="2024-05-30T12:49:00Z">
        <w:r w:rsidR="00C83139">
          <w:rPr>
            <w:rFonts w:ascii="Times New Roman" w:hAnsi="Times New Roman" w:cs="Times New Roman"/>
            <w:sz w:val="24"/>
            <w:szCs w:val="24"/>
          </w:rPr>
          <w:t>R</w:t>
        </w:r>
      </w:ins>
      <w:del w:id="67" w:author="Grieshop, Jenna" w:date="2024-05-30T12:49:00Z">
        <w:r w:rsidDel="00C83139">
          <w:rPr>
            <w:rFonts w:ascii="Times New Roman" w:hAnsi="Times New Roman" w:cs="Times New Roman"/>
            <w:sz w:val="24"/>
            <w:szCs w:val="24"/>
          </w:rPr>
          <w:delText>r</w:delText>
        </w:r>
      </w:del>
      <w:r>
        <w:rPr>
          <w:rFonts w:ascii="Times New Roman" w:hAnsi="Times New Roman" w:cs="Times New Roman"/>
          <w:sz w:val="24"/>
          <w:szCs w:val="24"/>
        </w:rPr>
        <w:t>adius_</w:t>
      </w:r>
      <w:ins w:id="68" w:author="Grieshop, Jenna" w:date="2024-05-30T12:49:00Z">
        <w:r w:rsidR="00C83139">
          <w:rPr>
            <w:rFonts w:ascii="Times New Roman" w:hAnsi="Times New Roman" w:cs="Times New Roman"/>
            <w:sz w:val="24"/>
            <w:szCs w:val="24"/>
          </w:rPr>
          <w:t>F</w:t>
        </w:r>
      </w:ins>
      <w:del w:id="69" w:author="Grieshop, Jenna" w:date="2024-05-30T12:49:00Z">
        <w:r w:rsidDel="00C83139">
          <w:rPr>
            <w:rFonts w:ascii="Times New Roman" w:hAnsi="Times New Roman" w:cs="Times New Roman"/>
            <w:sz w:val="24"/>
            <w:szCs w:val="24"/>
          </w:rPr>
          <w:delText>f</w:delText>
        </w:r>
      </w:del>
      <w:r>
        <w:rPr>
          <w:rFonts w:ascii="Times New Roman" w:hAnsi="Times New Roman" w:cs="Times New Roman"/>
          <w:sz w:val="24"/>
          <w:szCs w:val="24"/>
        </w:rPr>
        <w:t>rom_PCD.m) (MAP Analysis PCD CDC)</w:t>
      </w:r>
    </w:p>
    <w:p w14:paraId="0288ECB2"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Input: bound density matrix .csv, coords .csv, and the LUT file used for metrics</w:t>
      </w:r>
    </w:p>
    <w:p w14:paraId="59ED2701" w14:textId="6AAA4549"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Place all of these inputs into the same folder to run the script</w:t>
      </w:r>
      <w:ins w:id="70" w:author="Grieshop, Jenna" w:date="2024-05-30T12:49:00Z">
        <w:r w:rsidR="00C83139">
          <w:rPr>
            <w:rFonts w:ascii="Times New Roman" w:hAnsi="Times New Roman" w:cs="Times New Roman"/>
            <w:sz w:val="24"/>
            <w:szCs w:val="24"/>
          </w:rPr>
          <w:t xml:space="preserve"> (LUT needs “LUT” in the name of the file.</w:t>
        </w:r>
      </w:ins>
    </w:p>
    <w:p w14:paraId="79FE2FFF"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When you run the script, you type the radius in microns from the PCD where you want to know the cell count</w:t>
      </w:r>
    </w:p>
    <w:p w14:paraId="27844A4A"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purpose to see how many cells are within a chosen radius of the PCD</w:t>
      </w:r>
    </w:p>
    <w:p w14:paraId="1922CE14" w14:textId="320B49CA" w:rsidR="00B228F5" w:rsidRDefault="00C83139" w:rsidP="00B228F5">
      <w:pPr>
        <w:pStyle w:val="ListParagraph"/>
        <w:numPr>
          <w:ilvl w:val="1"/>
          <w:numId w:val="1"/>
        </w:numPr>
        <w:rPr>
          <w:rFonts w:ascii="Times New Roman" w:hAnsi="Times New Roman" w:cs="Times New Roman"/>
          <w:sz w:val="24"/>
          <w:szCs w:val="24"/>
        </w:rPr>
      </w:pPr>
      <w:ins w:id="71" w:author="Grieshop, Jenna" w:date="2024-05-30T12:49:00Z">
        <w:r>
          <w:rPr>
            <w:rFonts w:ascii="Times New Roman" w:hAnsi="Times New Roman" w:cs="Times New Roman"/>
            <w:sz w:val="24"/>
            <w:szCs w:val="24"/>
          </w:rPr>
          <w:t>Outputs:</w:t>
        </w:r>
      </w:ins>
      <w:del w:id="72" w:author="Grieshop, Jenna" w:date="2024-05-30T12:49:00Z">
        <w:r w:rsidR="00B228F5" w:rsidDel="00C83139">
          <w:rPr>
            <w:rFonts w:ascii="Times New Roman" w:hAnsi="Times New Roman" w:cs="Times New Roman"/>
            <w:sz w:val="24"/>
            <w:szCs w:val="24"/>
          </w:rPr>
          <w:delText xml:space="preserve">Results </w:delText>
        </w:r>
      </w:del>
    </w:p>
    <w:p w14:paraId="67489CE5"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.csv that tells you how many cells are within a certain radius of the PCD</w:t>
      </w:r>
    </w:p>
    <w:p w14:paraId="67B7EFE8" w14:textId="77777777" w:rsidR="00B228F5" w:rsidRDefault="00B228F5" w:rsidP="00B228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Density at a distance from the PCD (Density_at_Distance_from_PCD.m) (MAP Analysis PCD CDC)</w:t>
      </w:r>
    </w:p>
    <w:p w14:paraId="167B74A5"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Input: density matrix .csv and LUT</w:t>
      </w:r>
    </w:p>
    <w:p w14:paraId="19369DDC" w14:textId="230E9C2B" w:rsidR="00B228F5" w:rsidDel="00D327F5" w:rsidRDefault="00B228F5" w:rsidP="00D126C3">
      <w:pPr>
        <w:pStyle w:val="ListParagraph"/>
        <w:numPr>
          <w:ilvl w:val="2"/>
          <w:numId w:val="1"/>
        </w:numPr>
        <w:rPr>
          <w:del w:id="73" w:author="Grieshop, Jenna" w:date="2024-05-30T12:31:00Z"/>
          <w:rFonts w:ascii="Times New Roman" w:hAnsi="Times New Roman" w:cs="Times New Roman"/>
          <w:sz w:val="24"/>
          <w:szCs w:val="24"/>
        </w:rPr>
      </w:pPr>
      <w:r>
        <w:rPr>
          <w:rFonts w:ascii="Times New Roman" w:hAnsi="Times New Roman" w:cs="Times New Roman"/>
          <w:sz w:val="24"/>
          <w:szCs w:val="24"/>
        </w:rPr>
        <w:t>The density matrix .csv</w:t>
      </w:r>
      <w:ins w:id="74" w:author="Grieshop, Jenna" w:date="2024-05-30T12:31:00Z">
        <w:r w:rsidR="00D327F5">
          <w:rPr>
            <w:rFonts w:ascii="Times New Roman" w:hAnsi="Times New Roman" w:cs="Times New Roman"/>
            <w:sz w:val="24"/>
            <w:szCs w:val="24"/>
          </w:rPr>
          <w:t xml:space="preserve"> can be in any input folder, the LUT file can also be in any folder.</w:t>
        </w:r>
      </w:ins>
      <w:del w:id="75" w:author="Grieshop, Jenna" w:date="2024-05-30T12:31:00Z">
        <w:r w:rsidDel="00D327F5">
          <w:rPr>
            <w:rFonts w:ascii="Times New Roman" w:hAnsi="Times New Roman" w:cs="Times New Roman"/>
            <w:sz w:val="24"/>
            <w:szCs w:val="24"/>
          </w:rPr>
          <w:delText xml:space="preserve"> needs to be in the same folder the script is running from</w:delText>
        </w:r>
      </w:del>
    </w:p>
    <w:p w14:paraId="5F52B213" w14:textId="6D035540" w:rsidR="00B228F5" w:rsidRPr="00AD0263" w:rsidRDefault="00B228F5" w:rsidP="00D126C3">
      <w:pPr>
        <w:pStyle w:val="ListParagraph"/>
        <w:numPr>
          <w:ilvl w:val="2"/>
          <w:numId w:val="1"/>
        </w:numPr>
        <w:rPr>
          <w:rFonts w:ascii="Times New Roman" w:hAnsi="Times New Roman" w:cs="Times New Roman"/>
          <w:sz w:val="24"/>
          <w:szCs w:val="24"/>
        </w:rPr>
      </w:pPr>
      <w:del w:id="76" w:author="Grieshop, Jenna" w:date="2024-05-30T12:31:00Z">
        <w:r w:rsidDel="00D327F5">
          <w:rPr>
            <w:rFonts w:ascii="Times New Roman" w:hAnsi="Times New Roman" w:cs="Times New Roman"/>
            <w:sz w:val="24"/>
            <w:szCs w:val="24"/>
          </w:rPr>
          <w:delText>The LUT needs to be in its own LUT folder</w:delText>
        </w:r>
      </w:del>
    </w:p>
    <w:p w14:paraId="028662BD"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user enters the x and y distance in um from the PCD</w:t>
      </w:r>
    </w:p>
    <w:p w14:paraId="7886AC59"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Negative distances are to the left and up</w:t>
      </w:r>
    </w:p>
    <w:p w14:paraId="618EBB4F"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purpose of this script is to find density at a specific distance from the PCD in a density matrix</w:t>
      </w:r>
    </w:p>
    <w:p w14:paraId="3BB4A289" w14:textId="77777777" w:rsidR="00B228F5" w:rsidRPr="00C23D64"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Results: a .csv containing the density at the distance you specified from the PCD</w:t>
      </w:r>
    </w:p>
    <w:p w14:paraId="1BCC3DA2" w14:textId="56FE5108" w:rsidR="00B228F5" w:rsidRDefault="00B228F5" w:rsidP="00B228F5">
      <w:pPr>
        <w:pStyle w:val="ListParagraph"/>
        <w:numPr>
          <w:ilvl w:val="0"/>
          <w:numId w:val="1"/>
        </w:numPr>
        <w:rPr>
          <w:rFonts w:ascii="Times New Roman" w:hAnsi="Times New Roman" w:cs="Times New Roman"/>
          <w:sz w:val="24"/>
          <w:szCs w:val="24"/>
        </w:rPr>
      </w:pPr>
      <w:r w:rsidRPr="00D126C3">
        <w:rPr>
          <w:rFonts w:ascii="Times New Roman" w:hAnsi="Times New Roman" w:cs="Times New Roman"/>
          <w:sz w:val="24"/>
          <w:szCs w:val="24"/>
        </w:rPr>
        <w:t>Density Matrix Subtraction (</w:t>
      </w:r>
      <w:r w:rsidRPr="00B228F5">
        <w:rPr>
          <w:rFonts w:ascii="Times New Roman" w:hAnsi="Times New Roman" w:cs="Times New Roman"/>
          <w:sz w:val="24"/>
          <w:szCs w:val="24"/>
        </w:rPr>
        <w:t>Density_Matrix_Subraction.m</w:t>
      </w:r>
      <w:r>
        <w:rPr>
          <w:rFonts w:ascii="Times New Roman" w:hAnsi="Times New Roman" w:cs="Times New Roman"/>
          <w:sz w:val="24"/>
          <w:szCs w:val="24"/>
        </w:rPr>
        <w:t>) (MAP Analysis</w:t>
      </w:r>
      <w:del w:id="77" w:author="Grieshop, Jenna" w:date="2024-05-30T14:09:00Z">
        <w:r w:rsidDel="001A16DC">
          <w:rPr>
            <w:rFonts w:ascii="Times New Roman" w:hAnsi="Times New Roman" w:cs="Times New Roman"/>
            <w:sz w:val="24"/>
            <w:szCs w:val="24"/>
          </w:rPr>
          <w:delText xml:space="preserve"> </w:delText>
        </w:r>
      </w:del>
      <w:ins w:id="78" w:author="Grieshop, Jenna" w:date="2024-05-30T14:09:00Z">
        <w:r w:rsidR="001A16DC">
          <w:rPr>
            <w:rFonts w:ascii="Times New Roman" w:hAnsi="Times New Roman" w:cs="Times New Roman"/>
            <w:sz w:val="24"/>
            <w:szCs w:val="24"/>
          </w:rPr>
          <w:t xml:space="preserve"> folder</w:t>
        </w:r>
      </w:ins>
      <w:del w:id="79" w:author="Grieshop, Jenna" w:date="2024-05-30T14:09:00Z">
        <w:r w:rsidDel="001A16DC">
          <w:rPr>
            <w:rFonts w:ascii="Times New Roman" w:hAnsi="Times New Roman" w:cs="Times New Roman"/>
            <w:sz w:val="24"/>
            <w:szCs w:val="24"/>
          </w:rPr>
          <w:delText>&gt; Matrix Operations</w:delText>
        </w:r>
      </w:del>
      <w:r>
        <w:rPr>
          <w:rFonts w:ascii="Times New Roman" w:hAnsi="Times New Roman" w:cs="Times New Roman"/>
          <w:sz w:val="24"/>
          <w:szCs w:val="24"/>
        </w:rPr>
        <w:t>)</w:t>
      </w:r>
    </w:p>
    <w:p w14:paraId="05653DDB" w14:textId="0C7DFA9F"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Before running this script, you need to scale all </w:t>
      </w:r>
      <w:del w:id="80" w:author="Grieshop, Jenna" w:date="2024-05-29T10:06:00Z">
        <w:r w:rsidDel="00362C35">
          <w:rPr>
            <w:rFonts w:ascii="Times New Roman" w:hAnsi="Times New Roman" w:cs="Times New Roman"/>
            <w:sz w:val="24"/>
            <w:szCs w:val="24"/>
          </w:rPr>
          <w:delText xml:space="preserve">of </w:delText>
        </w:r>
      </w:del>
      <w:r>
        <w:rPr>
          <w:rFonts w:ascii="Times New Roman" w:hAnsi="Times New Roman" w:cs="Times New Roman"/>
          <w:sz w:val="24"/>
          <w:szCs w:val="24"/>
        </w:rPr>
        <w:t>the ROIs and their coord</w:t>
      </w:r>
      <w:ins w:id="81" w:author="Grieshop, Jenna" w:date="2024-05-29T10:17:00Z">
        <w:r w:rsidR="00B6536A">
          <w:rPr>
            <w:rFonts w:ascii="Times New Roman" w:hAnsi="Times New Roman" w:cs="Times New Roman"/>
            <w:sz w:val="24"/>
            <w:szCs w:val="24"/>
          </w:rPr>
          <w:t>inates</w:t>
        </w:r>
      </w:ins>
      <w:del w:id="82" w:author="Grieshop, Jenna" w:date="2024-05-29T10:17:00Z">
        <w:r w:rsidDel="00B6536A">
          <w:rPr>
            <w:rFonts w:ascii="Times New Roman" w:hAnsi="Times New Roman" w:cs="Times New Roman"/>
            <w:sz w:val="24"/>
            <w:szCs w:val="24"/>
          </w:rPr>
          <w:delText>s</w:delText>
        </w:r>
      </w:del>
      <w:r>
        <w:rPr>
          <w:rFonts w:ascii="Times New Roman" w:hAnsi="Times New Roman" w:cs="Times New Roman"/>
          <w:sz w:val="24"/>
          <w:szCs w:val="24"/>
        </w:rPr>
        <w:t xml:space="preserve"> to the same scale</w:t>
      </w:r>
      <w:ins w:id="83" w:author="Grieshop, Jenna" w:date="2024-05-30T13:17:00Z">
        <w:r w:rsidR="00E878D1">
          <w:rPr>
            <w:rFonts w:ascii="Times New Roman" w:hAnsi="Times New Roman" w:cs="Times New Roman"/>
            <w:sz w:val="24"/>
            <w:szCs w:val="24"/>
          </w:rPr>
          <w:t xml:space="preserve"> (see scaling ROIs word doc).</w:t>
        </w:r>
      </w:ins>
    </w:p>
    <w:p w14:paraId="1802B169" w14:textId="782F558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Input: </w:t>
      </w:r>
      <w:r w:rsidRPr="00E878D1">
        <w:rPr>
          <w:rFonts w:ascii="Times New Roman" w:hAnsi="Times New Roman" w:cs="Times New Roman"/>
          <w:b/>
          <w:bCs/>
          <w:sz w:val="24"/>
          <w:szCs w:val="24"/>
          <w:rPrChange w:id="84" w:author="Grieshop, Jenna" w:date="2024-05-30T13:17:00Z">
            <w:rPr>
              <w:rFonts w:ascii="Times New Roman" w:hAnsi="Times New Roman" w:cs="Times New Roman"/>
              <w:sz w:val="24"/>
              <w:szCs w:val="24"/>
            </w:rPr>
          </w:rPrChange>
        </w:rPr>
        <w:t>two</w:t>
      </w:r>
      <w:r>
        <w:rPr>
          <w:rFonts w:ascii="Times New Roman" w:hAnsi="Times New Roman" w:cs="Times New Roman"/>
          <w:sz w:val="24"/>
          <w:szCs w:val="24"/>
        </w:rPr>
        <w:t xml:space="preserve"> density matri</w:t>
      </w:r>
      <w:ins w:id="85" w:author="Grieshop, Jenna" w:date="2024-05-29T10:07:00Z">
        <w:r w:rsidR="00362C35">
          <w:rPr>
            <w:rFonts w:ascii="Times New Roman" w:hAnsi="Times New Roman" w:cs="Times New Roman"/>
            <w:sz w:val="24"/>
            <w:szCs w:val="24"/>
          </w:rPr>
          <w:t>ces</w:t>
        </w:r>
      </w:ins>
      <w:del w:id="86" w:author="Grieshop, Jenna" w:date="2024-05-29T10:07:00Z">
        <w:r w:rsidDel="00362C35">
          <w:rPr>
            <w:rFonts w:ascii="Times New Roman" w:hAnsi="Times New Roman" w:cs="Times New Roman"/>
            <w:sz w:val="24"/>
            <w:szCs w:val="24"/>
          </w:rPr>
          <w:delText xml:space="preserve">x </w:delText>
        </w:r>
      </w:del>
      <w:r>
        <w:rPr>
          <w:rFonts w:ascii="Times New Roman" w:hAnsi="Times New Roman" w:cs="Times New Roman"/>
          <w:sz w:val="24"/>
          <w:szCs w:val="24"/>
        </w:rPr>
        <w:t>.csv, analysis summary output from PCD &amp; CDC analysis script</w:t>
      </w:r>
      <w:ins w:id="87" w:author="Grieshop, Jenna" w:date="2024-05-29T10:16:00Z">
        <w:r w:rsidR="00B6536A">
          <w:rPr>
            <w:rFonts w:ascii="Times New Roman" w:hAnsi="Times New Roman" w:cs="Times New Roman"/>
            <w:sz w:val="24"/>
            <w:szCs w:val="24"/>
          </w:rPr>
          <w:t xml:space="preserve"> as the LUT</w:t>
        </w:r>
      </w:ins>
      <w:ins w:id="88" w:author="Grieshop, Jenna" w:date="2024-05-29T10:07:00Z">
        <w:r w:rsidR="00362C35">
          <w:rPr>
            <w:rFonts w:ascii="Times New Roman" w:hAnsi="Times New Roman" w:cs="Times New Roman"/>
            <w:sz w:val="24"/>
            <w:szCs w:val="24"/>
          </w:rPr>
          <w:t xml:space="preserve"> (with </w:t>
        </w:r>
      </w:ins>
      <w:ins w:id="89" w:author="Grieshop, Jenna" w:date="2024-05-29T10:17:00Z">
        <w:r w:rsidR="00B6536A">
          <w:rPr>
            <w:rFonts w:ascii="Times New Roman" w:hAnsi="Times New Roman" w:cs="Times New Roman"/>
            <w:sz w:val="24"/>
            <w:szCs w:val="24"/>
          </w:rPr>
          <w:t>ONLY</w:t>
        </w:r>
      </w:ins>
      <w:ins w:id="90" w:author="Grieshop, Jenna" w:date="2024-05-29T10:07:00Z">
        <w:r w:rsidR="00362C35">
          <w:rPr>
            <w:rFonts w:ascii="Times New Roman" w:hAnsi="Times New Roman" w:cs="Times New Roman"/>
            <w:sz w:val="24"/>
            <w:szCs w:val="24"/>
          </w:rPr>
          <w:t xml:space="preserve"> the information from the two matrices you are using in order</w:t>
        </w:r>
      </w:ins>
      <w:ins w:id="91" w:author="Grieshop, Jenna" w:date="2024-05-29T10:17:00Z">
        <w:r w:rsidR="00B6536A">
          <w:rPr>
            <w:rFonts w:ascii="Times New Roman" w:hAnsi="Times New Roman" w:cs="Times New Roman"/>
            <w:sz w:val="24"/>
            <w:szCs w:val="24"/>
          </w:rPr>
          <w:t xml:space="preserve"> of smaller</w:t>
        </w:r>
      </w:ins>
      <w:ins w:id="92" w:author="Grieshop, Jenna" w:date="2024-05-29T10:18:00Z">
        <w:r w:rsidR="00B6536A">
          <w:rPr>
            <w:rFonts w:ascii="Times New Roman" w:hAnsi="Times New Roman" w:cs="Times New Roman"/>
            <w:sz w:val="24"/>
            <w:szCs w:val="24"/>
          </w:rPr>
          <w:t xml:space="preserve"> then larger</w:t>
        </w:r>
      </w:ins>
      <w:ins w:id="93" w:author="Grieshop, Jenna" w:date="2024-05-29T10:07:00Z">
        <w:r w:rsidR="00362C35">
          <w:rPr>
            <w:rFonts w:ascii="Times New Roman" w:hAnsi="Times New Roman" w:cs="Times New Roman"/>
            <w:sz w:val="24"/>
            <w:szCs w:val="24"/>
          </w:rPr>
          <w:t>)</w:t>
        </w:r>
      </w:ins>
    </w:p>
    <w:p w14:paraId="3A5CBB1F" w14:textId="241CDC39" w:rsidR="00B228F5" w:rsidRDefault="00362C35" w:rsidP="00B228F5">
      <w:pPr>
        <w:pStyle w:val="ListParagraph"/>
        <w:numPr>
          <w:ilvl w:val="2"/>
          <w:numId w:val="1"/>
        </w:numPr>
        <w:rPr>
          <w:rFonts w:ascii="Times New Roman" w:hAnsi="Times New Roman" w:cs="Times New Roman"/>
          <w:sz w:val="24"/>
          <w:szCs w:val="24"/>
        </w:rPr>
      </w:pPr>
      <w:ins w:id="94" w:author="Grieshop, Jenna" w:date="2024-05-29T10:14:00Z">
        <w:r>
          <w:rPr>
            <w:rFonts w:ascii="Times New Roman" w:hAnsi="Times New Roman" w:cs="Times New Roman"/>
            <w:sz w:val="24"/>
            <w:szCs w:val="24"/>
          </w:rPr>
          <w:t xml:space="preserve">You can either run the PCD CDC analysis script with just the two subjects you want to use </w:t>
        </w:r>
      </w:ins>
      <w:ins w:id="95" w:author="Grieshop, Jenna" w:date="2024-05-29T10:15:00Z">
        <w:r>
          <w:rPr>
            <w:rFonts w:ascii="Times New Roman" w:hAnsi="Times New Roman" w:cs="Times New Roman"/>
            <w:sz w:val="24"/>
            <w:szCs w:val="24"/>
          </w:rPr>
          <w:t>individually,</w:t>
        </w:r>
      </w:ins>
      <w:ins w:id="96" w:author="Grieshop, Jenna" w:date="2024-05-29T10:14:00Z">
        <w:r>
          <w:rPr>
            <w:rFonts w:ascii="Times New Roman" w:hAnsi="Times New Roman" w:cs="Times New Roman"/>
            <w:sz w:val="24"/>
            <w:szCs w:val="24"/>
          </w:rPr>
          <w:t xml:space="preserve"> or you can run all the subjects through it </w:t>
        </w:r>
      </w:ins>
      <w:ins w:id="97" w:author="Grieshop, Jenna" w:date="2024-05-29T10:15:00Z">
        <w:r>
          <w:rPr>
            <w:rFonts w:ascii="Times New Roman" w:hAnsi="Times New Roman" w:cs="Times New Roman"/>
            <w:sz w:val="24"/>
            <w:szCs w:val="24"/>
          </w:rPr>
          <w:t>at once and then make copies of the resulting analysis summary and remove the subjects you don’t need for each subtraction.</w:t>
        </w:r>
      </w:ins>
      <w:del w:id="98" w:author="Grieshop, Jenna" w:date="2024-05-29T10:15:00Z">
        <w:r w:rsidR="00B228F5" w:rsidDel="00362C35">
          <w:rPr>
            <w:rFonts w:ascii="Times New Roman" w:hAnsi="Times New Roman" w:cs="Times New Roman"/>
            <w:sz w:val="24"/>
            <w:szCs w:val="24"/>
          </w:rPr>
          <w:delText>You need to run the PCD &amp; CDC analysis script once with ONLY the two subjects you want to use the density matrix subtraction, so only two subject output on the analysis summary</w:delText>
        </w:r>
      </w:del>
    </w:p>
    <w:p w14:paraId="12837406"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When you run the script, the first matrix you select needs to be the first one listed in the analysis summary</w:t>
      </w:r>
    </w:p>
    <w:p w14:paraId="5806C2E6" w14:textId="43617E2E" w:rsidR="00B228F5" w:rsidRDefault="00B228F5" w:rsidP="00B228F5">
      <w:pPr>
        <w:pStyle w:val="ListParagraph"/>
        <w:numPr>
          <w:ilvl w:val="2"/>
          <w:numId w:val="1"/>
        </w:numPr>
        <w:rPr>
          <w:ins w:id="99" w:author="Grieshop, Jenna" w:date="2024-05-29T10:04:00Z"/>
          <w:rFonts w:ascii="Times New Roman" w:hAnsi="Times New Roman" w:cs="Times New Roman"/>
          <w:sz w:val="24"/>
          <w:szCs w:val="24"/>
        </w:rPr>
      </w:pPr>
      <w:r>
        <w:rPr>
          <w:rFonts w:ascii="Times New Roman" w:hAnsi="Times New Roman" w:cs="Times New Roman"/>
          <w:sz w:val="24"/>
          <w:szCs w:val="24"/>
        </w:rPr>
        <w:t xml:space="preserve">If you have different sized ROIs, </w:t>
      </w:r>
      <w:ins w:id="100" w:author="Grieshop, Jenna" w:date="2024-05-29T10:16:00Z">
        <w:r w:rsidR="00362C35">
          <w:rPr>
            <w:rFonts w:ascii="Times New Roman" w:hAnsi="Times New Roman" w:cs="Times New Roman"/>
            <w:sz w:val="24"/>
            <w:szCs w:val="24"/>
          </w:rPr>
          <w:t>select the smaller of the two ROIs as the first matrix</w:t>
        </w:r>
      </w:ins>
      <w:del w:id="101" w:author="Grieshop, Jenna" w:date="2024-05-29T10:04:00Z">
        <w:r w:rsidDel="007A4C63">
          <w:rPr>
            <w:rFonts w:ascii="Times New Roman" w:hAnsi="Times New Roman" w:cs="Times New Roman"/>
            <w:sz w:val="24"/>
            <w:szCs w:val="24"/>
          </w:rPr>
          <w:delText>ideally</w:delText>
        </w:r>
      </w:del>
      <w:del w:id="102" w:author="Grieshop, Jenna" w:date="2024-05-29T10:16:00Z">
        <w:r w:rsidDel="00362C35">
          <w:rPr>
            <w:rFonts w:ascii="Times New Roman" w:hAnsi="Times New Roman" w:cs="Times New Roman"/>
            <w:sz w:val="24"/>
            <w:szCs w:val="24"/>
          </w:rPr>
          <w:delText xml:space="preserve"> the first matrix you select is the smaller of the two ROIs</w:delText>
        </w:r>
      </w:del>
      <w:ins w:id="103" w:author="Grieshop, Jenna" w:date="2024-05-29T10:16:00Z">
        <w:r w:rsidR="00362C35">
          <w:rPr>
            <w:rFonts w:ascii="Times New Roman" w:hAnsi="Times New Roman" w:cs="Times New Roman"/>
            <w:sz w:val="24"/>
            <w:szCs w:val="24"/>
          </w:rPr>
          <w:t>.</w:t>
        </w:r>
      </w:ins>
    </w:p>
    <w:p w14:paraId="0BE71323" w14:textId="1D87FDA3" w:rsidR="007A4C63" w:rsidRDefault="007A4C63" w:rsidP="00B228F5">
      <w:pPr>
        <w:pStyle w:val="ListParagraph"/>
        <w:numPr>
          <w:ilvl w:val="2"/>
          <w:numId w:val="1"/>
        </w:numPr>
        <w:rPr>
          <w:rFonts w:ascii="Times New Roman" w:hAnsi="Times New Roman" w:cs="Times New Roman"/>
          <w:sz w:val="24"/>
          <w:szCs w:val="24"/>
        </w:rPr>
      </w:pPr>
      <w:ins w:id="104" w:author="Grieshop, Jenna" w:date="2024-05-29T10:04:00Z">
        <w:r>
          <w:rPr>
            <w:rFonts w:ascii="Times New Roman" w:hAnsi="Times New Roman" w:cs="Times New Roman"/>
            <w:sz w:val="24"/>
            <w:szCs w:val="24"/>
          </w:rPr>
          <w:t xml:space="preserve">It is </w:t>
        </w:r>
      </w:ins>
      <w:ins w:id="105" w:author="Grieshop, Jenna" w:date="2024-05-29T10:18:00Z">
        <w:r w:rsidR="00B6536A">
          <w:rPr>
            <w:rFonts w:ascii="Times New Roman" w:hAnsi="Times New Roman" w:cs="Times New Roman"/>
            <w:sz w:val="24"/>
            <w:szCs w:val="24"/>
          </w:rPr>
          <w:t>critical</w:t>
        </w:r>
      </w:ins>
      <w:ins w:id="106" w:author="Grieshop, Jenna" w:date="2024-05-29T10:05:00Z">
        <w:r>
          <w:rPr>
            <w:rFonts w:ascii="Times New Roman" w:hAnsi="Times New Roman" w:cs="Times New Roman"/>
            <w:sz w:val="24"/>
            <w:szCs w:val="24"/>
          </w:rPr>
          <w:t xml:space="preserve"> that the ROIs in the LUT file are in the same order as how they are selected (i.e., smaller one listed first).</w:t>
        </w:r>
      </w:ins>
    </w:p>
    <w:p w14:paraId="166FDEA7"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purpose of this script is to compare density maps from different time points</w:t>
      </w:r>
    </w:p>
    <w:p w14:paraId="5CBD7220"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Results: </w:t>
      </w:r>
    </w:p>
    <w:p w14:paraId="6AD01E13"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.csv with the results of the subtraction in matrix form</w:t>
      </w:r>
    </w:p>
    <w:p w14:paraId="4D1EA0AF" w14:textId="56931333" w:rsidR="00B228F5" w:rsidRDefault="00B6536A" w:rsidP="00B228F5">
      <w:pPr>
        <w:pStyle w:val="ListParagraph"/>
        <w:numPr>
          <w:ilvl w:val="2"/>
          <w:numId w:val="1"/>
        </w:numPr>
        <w:rPr>
          <w:rFonts w:ascii="Times New Roman" w:hAnsi="Times New Roman" w:cs="Times New Roman"/>
          <w:sz w:val="24"/>
          <w:szCs w:val="24"/>
        </w:rPr>
      </w:pPr>
      <w:ins w:id="107" w:author="Grieshop, Jenna" w:date="2024-05-29T10:18:00Z">
        <w:r>
          <w:rPr>
            <w:rFonts w:ascii="Times New Roman" w:hAnsi="Times New Roman" w:cs="Times New Roman"/>
            <w:sz w:val="24"/>
            <w:szCs w:val="24"/>
          </w:rPr>
          <w:t>.s</w:t>
        </w:r>
      </w:ins>
      <w:del w:id="108" w:author="Grieshop, Jenna" w:date="2024-05-29T10:18:00Z">
        <w:r w:rsidR="00B228F5" w:rsidDel="00B6536A">
          <w:rPr>
            <w:rFonts w:ascii="Times New Roman" w:hAnsi="Times New Roman" w:cs="Times New Roman"/>
            <w:sz w:val="24"/>
            <w:szCs w:val="24"/>
          </w:rPr>
          <w:delText>S</w:delText>
        </w:r>
      </w:del>
      <w:r w:rsidR="00B228F5">
        <w:rPr>
          <w:rFonts w:ascii="Times New Roman" w:hAnsi="Times New Roman" w:cs="Times New Roman"/>
          <w:sz w:val="24"/>
          <w:szCs w:val="24"/>
        </w:rPr>
        <w:t>vg of the plotted result</w:t>
      </w:r>
    </w:p>
    <w:p w14:paraId="2B073510" w14:textId="77777777" w:rsidR="00B228F5" w:rsidRDefault="00B228F5" w:rsidP="00B228F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Can input into illustrator and use it like a .tif</w:t>
      </w:r>
    </w:p>
    <w:p w14:paraId="4E8B7855" w14:textId="77777777" w:rsidR="00B228F5" w:rsidRDefault="00B228F5" w:rsidP="00B228F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The svg is flipped across the y-axis which you know because it still has the axis on it when it saves</w:t>
      </w:r>
    </w:p>
    <w:p w14:paraId="579446B2" w14:textId="77777777" w:rsidR="00B228F5" w:rsidRDefault="00B228F5" w:rsidP="00B228F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So you need to flip it in illustrator to have the correct orientation</w:t>
      </w:r>
    </w:p>
    <w:p w14:paraId="6E68F121" w14:textId="18EF4E5A" w:rsidR="00B228F5" w:rsidRDefault="00A25D40" w:rsidP="00B228F5">
      <w:pPr>
        <w:pStyle w:val="ListParagraph"/>
        <w:numPr>
          <w:ilvl w:val="2"/>
          <w:numId w:val="1"/>
        </w:numPr>
        <w:rPr>
          <w:rFonts w:ascii="Times New Roman" w:hAnsi="Times New Roman" w:cs="Times New Roman"/>
          <w:sz w:val="24"/>
          <w:szCs w:val="24"/>
        </w:rPr>
      </w:pPr>
      <w:ins w:id="109" w:author="Grieshop, Jenna" w:date="2024-05-30T13:19:00Z">
        <w:r>
          <w:rPr>
            <w:rFonts w:ascii="Times New Roman" w:hAnsi="Times New Roman" w:cs="Times New Roman"/>
            <w:sz w:val="24"/>
            <w:szCs w:val="24"/>
          </w:rPr>
          <w:t xml:space="preserve">2 </w:t>
        </w:r>
      </w:ins>
      <w:r w:rsidR="00B228F5">
        <w:rPr>
          <w:rFonts w:ascii="Times New Roman" w:hAnsi="Times New Roman" w:cs="Times New Roman"/>
          <w:sz w:val="24"/>
          <w:szCs w:val="24"/>
        </w:rPr>
        <w:t>.tif</w:t>
      </w:r>
      <w:ins w:id="110" w:author="Grieshop, Jenna" w:date="2024-05-30T13:19:00Z">
        <w:r>
          <w:rPr>
            <w:rFonts w:ascii="Times New Roman" w:hAnsi="Times New Roman" w:cs="Times New Roman"/>
            <w:sz w:val="24"/>
            <w:szCs w:val="24"/>
          </w:rPr>
          <w:t>s</w:t>
        </w:r>
      </w:ins>
      <w:r w:rsidR="00B228F5">
        <w:rPr>
          <w:rFonts w:ascii="Times New Roman" w:hAnsi="Times New Roman" w:cs="Times New Roman"/>
          <w:sz w:val="24"/>
          <w:szCs w:val="24"/>
        </w:rPr>
        <w:t xml:space="preserve"> of the plotted result – the color scale </w:t>
      </w:r>
      <w:del w:id="111" w:author="Grieshop, Jenna" w:date="2024-05-30T13:19:00Z">
        <w:r w:rsidR="00B228F5" w:rsidDel="00A25D40">
          <w:rPr>
            <w:rFonts w:ascii="Times New Roman" w:hAnsi="Times New Roman" w:cs="Times New Roman"/>
            <w:sz w:val="24"/>
            <w:szCs w:val="24"/>
          </w:rPr>
          <w:delText xml:space="preserve">sucks </w:delText>
        </w:r>
      </w:del>
      <w:ins w:id="112" w:author="Grieshop, Jenna" w:date="2024-05-30T13:19:00Z">
        <w:r>
          <w:rPr>
            <w:rFonts w:ascii="Times New Roman" w:hAnsi="Times New Roman" w:cs="Times New Roman"/>
            <w:sz w:val="24"/>
            <w:szCs w:val="24"/>
          </w:rPr>
          <w:t xml:space="preserve">is not great </w:t>
        </w:r>
      </w:ins>
      <w:r w:rsidR="00B228F5">
        <w:rPr>
          <w:rFonts w:ascii="Times New Roman" w:hAnsi="Times New Roman" w:cs="Times New Roman"/>
          <w:sz w:val="24"/>
          <w:szCs w:val="24"/>
        </w:rPr>
        <w:t xml:space="preserve">on </w:t>
      </w:r>
      <w:del w:id="113" w:author="Grieshop, Jenna" w:date="2024-05-30T13:19:00Z">
        <w:r w:rsidR="00B228F5" w:rsidDel="00A25D40">
          <w:rPr>
            <w:rFonts w:ascii="Times New Roman" w:hAnsi="Times New Roman" w:cs="Times New Roman"/>
            <w:sz w:val="24"/>
            <w:szCs w:val="24"/>
          </w:rPr>
          <w:delText>this one</w:delText>
        </w:r>
      </w:del>
      <w:ins w:id="114" w:author="Grieshop, Jenna" w:date="2024-05-30T13:19:00Z">
        <w:r>
          <w:rPr>
            <w:rFonts w:ascii="Times New Roman" w:hAnsi="Times New Roman" w:cs="Times New Roman"/>
            <w:sz w:val="24"/>
            <w:szCs w:val="24"/>
          </w:rPr>
          <w:t>these</w:t>
        </w:r>
      </w:ins>
      <w:r w:rsidR="00B228F5">
        <w:rPr>
          <w:rFonts w:ascii="Times New Roman" w:hAnsi="Times New Roman" w:cs="Times New Roman"/>
          <w:sz w:val="24"/>
          <w:szCs w:val="24"/>
        </w:rPr>
        <w:t xml:space="preserve">; it looks very binary and is hard to tell what’s going on (this is why the </w:t>
      </w:r>
      <w:ins w:id="115" w:author="Grieshop, Jenna" w:date="2024-05-29T10:19:00Z">
        <w:r w:rsidR="00B6536A">
          <w:rPr>
            <w:rFonts w:ascii="Times New Roman" w:hAnsi="Times New Roman" w:cs="Times New Roman"/>
            <w:sz w:val="24"/>
            <w:szCs w:val="24"/>
          </w:rPr>
          <w:t>.</w:t>
        </w:r>
      </w:ins>
      <w:r w:rsidR="00B228F5">
        <w:rPr>
          <w:rFonts w:ascii="Times New Roman" w:hAnsi="Times New Roman" w:cs="Times New Roman"/>
          <w:sz w:val="24"/>
          <w:szCs w:val="24"/>
        </w:rPr>
        <w:t>svg was made)</w:t>
      </w:r>
    </w:p>
    <w:p w14:paraId="4AF7705B" w14:textId="1E7DD467" w:rsidR="00B228F5" w:rsidRDefault="006B4577" w:rsidP="00B228F5">
      <w:pPr>
        <w:pStyle w:val="ListParagraph"/>
        <w:numPr>
          <w:ilvl w:val="0"/>
          <w:numId w:val="1"/>
        </w:numPr>
        <w:rPr>
          <w:rFonts w:ascii="Times New Roman" w:hAnsi="Times New Roman" w:cs="Times New Roman"/>
          <w:sz w:val="24"/>
          <w:szCs w:val="24"/>
        </w:rPr>
      </w:pPr>
      <w:ins w:id="116" w:author="Grieshop, Jenna" w:date="2024-05-29T08:59:00Z">
        <w:r>
          <w:rPr>
            <w:rFonts w:ascii="Times New Roman" w:hAnsi="Times New Roman" w:cs="Times New Roman"/>
            <w:sz w:val="24"/>
            <w:szCs w:val="24"/>
          </w:rPr>
          <w:t>Stand alone map creator</w:t>
        </w:r>
      </w:ins>
      <w:del w:id="117" w:author="Grieshop, Jenna" w:date="2024-05-29T08:59:00Z">
        <w:r w:rsidR="00B228F5" w:rsidDel="006B4577">
          <w:rPr>
            <w:rFonts w:ascii="Times New Roman" w:hAnsi="Times New Roman" w:cs="Times New Roman"/>
            <w:sz w:val="24"/>
            <w:szCs w:val="24"/>
          </w:rPr>
          <w:delText>New Maps</w:delText>
        </w:r>
      </w:del>
      <w:r w:rsidR="00B228F5">
        <w:rPr>
          <w:rFonts w:ascii="Times New Roman" w:hAnsi="Times New Roman" w:cs="Times New Roman"/>
          <w:sz w:val="24"/>
          <w:szCs w:val="24"/>
        </w:rPr>
        <w:t xml:space="preserve"> (</w:t>
      </w:r>
      <w:del w:id="118" w:author="Grieshop, Jenna" w:date="2024-05-30T12:53:00Z">
        <w:r w:rsidR="00B228F5" w:rsidDel="006020D7">
          <w:rPr>
            <w:rFonts w:ascii="Times New Roman" w:hAnsi="Times New Roman" w:cs="Times New Roman"/>
            <w:sz w:val="24"/>
            <w:szCs w:val="24"/>
          </w:rPr>
          <w:delText>New_Maps</w:delText>
        </w:r>
      </w:del>
      <w:ins w:id="119" w:author="Grieshop, Jenna" w:date="2024-05-30T12:53:00Z">
        <w:r w:rsidR="006020D7">
          <w:rPr>
            <w:rFonts w:ascii="Times New Roman" w:hAnsi="Times New Roman" w:cs="Times New Roman"/>
            <w:sz w:val="24"/>
            <w:szCs w:val="24"/>
          </w:rPr>
          <w:t>Stand_Alone_Map_Creator</w:t>
        </w:r>
      </w:ins>
      <w:r w:rsidR="00B228F5">
        <w:rPr>
          <w:rFonts w:ascii="Times New Roman" w:hAnsi="Times New Roman" w:cs="Times New Roman"/>
          <w:sz w:val="24"/>
          <w:szCs w:val="24"/>
        </w:rPr>
        <w:t>.m) (MAP Analysis folder)</w:t>
      </w:r>
    </w:p>
    <w:p w14:paraId="119E2628"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Input: the windows results matfile from metrics map</w:t>
      </w:r>
    </w:p>
    <w:p w14:paraId="7B2A90DD"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You can select what kind of map you want to output</w:t>
      </w:r>
    </w:p>
    <w:p w14:paraId="2B04614D"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Bound area</w:t>
      </w:r>
    </w:p>
    <w:p w14:paraId="621599EB"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Unbound area</w:t>
      </w:r>
    </w:p>
    <w:p w14:paraId="71BEA921"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Bound number of cells</w:t>
      </w:r>
    </w:p>
    <w:p w14:paraId="3A6B523F"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Unbound number of cells</w:t>
      </w:r>
    </w:p>
    <w:p w14:paraId="423F0D15"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Bound density in degrees</w:t>
      </w:r>
    </w:p>
    <w:p w14:paraId="07E5C270"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Bound density in microns</w:t>
      </w:r>
    </w:p>
    <w:p w14:paraId="1460F411" w14:textId="2DD523FB"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To change the clims its on line </w:t>
      </w:r>
      <w:ins w:id="120" w:author="Grieshop, Jenna" w:date="2024-05-30T12:52:00Z">
        <w:r w:rsidR="009015C4">
          <w:rPr>
            <w:rFonts w:ascii="Times New Roman" w:hAnsi="Times New Roman" w:cs="Times New Roman"/>
            <w:sz w:val="24"/>
            <w:szCs w:val="24"/>
          </w:rPr>
          <w:t>20</w:t>
        </w:r>
      </w:ins>
      <w:del w:id="121" w:author="Grieshop, Jenna" w:date="2024-05-30T12:52:00Z">
        <w:r w:rsidDel="009015C4">
          <w:rPr>
            <w:rFonts w:ascii="Times New Roman" w:hAnsi="Times New Roman" w:cs="Times New Roman"/>
            <w:sz w:val="24"/>
            <w:szCs w:val="24"/>
          </w:rPr>
          <w:delText>97</w:delText>
        </w:r>
      </w:del>
    </w:p>
    <w:p w14:paraId="667FFE8C"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purpose of this script is to make new maps from your existing data that you got from metrics map so you don’t have to rerun metrics just to get a new map</w:t>
      </w:r>
    </w:p>
    <w:p w14:paraId="575540E9"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This can be useful if you need to change the clims of the map but don’t want to rerun metrics just to get new maps</w:t>
      </w:r>
    </w:p>
    <w:p w14:paraId="7CA814BD" w14:textId="40C71269" w:rsidR="00B228F5" w:rsidRDefault="00B228F5" w:rsidP="00B228F5">
      <w:pPr>
        <w:pStyle w:val="ListParagraph"/>
        <w:numPr>
          <w:ilvl w:val="1"/>
          <w:numId w:val="1"/>
        </w:numPr>
        <w:rPr>
          <w:rFonts w:ascii="Times New Roman" w:hAnsi="Times New Roman" w:cs="Times New Roman"/>
          <w:sz w:val="24"/>
          <w:szCs w:val="24"/>
        </w:rPr>
      </w:pPr>
      <w:del w:id="122" w:author="Grieshop, Jenna" w:date="2024-05-30T12:52:00Z">
        <w:r w:rsidDel="00426DA9">
          <w:rPr>
            <w:rFonts w:ascii="Times New Roman" w:hAnsi="Times New Roman" w:cs="Times New Roman"/>
            <w:sz w:val="24"/>
            <w:szCs w:val="24"/>
          </w:rPr>
          <w:delText>Results</w:delText>
        </w:r>
      </w:del>
      <w:ins w:id="123" w:author="Grieshop, Jenna" w:date="2024-05-30T12:52:00Z">
        <w:r w:rsidR="00426DA9">
          <w:rPr>
            <w:rFonts w:ascii="Times New Roman" w:hAnsi="Times New Roman" w:cs="Times New Roman"/>
            <w:sz w:val="24"/>
            <w:szCs w:val="24"/>
          </w:rPr>
          <w:t>Outputs</w:t>
        </w:r>
      </w:ins>
      <w:r>
        <w:rPr>
          <w:rFonts w:ascii="Times New Roman" w:hAnsi="Times New Roman" w:cs="Times New Roman"/>
          <w:sz w:val="24"/>
          <w:szCs w:val="24"/>
        </w:rPr>
        <w:t>:</w:t>
      </w:r>
    </w:p>
    <w:p w14:paraId="57309EA7"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new map</w:t>
      </w:r>
    </w:p>
    <w:p w14:paraId="7F436094"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*If you say you want to do the bound density degrees map, it will save the results that you’re supposed to get from metrics map but this avoids having to rerun metrics in degrees and that takes too long</w:t>
      </w:r>
    </w:p>
    <w:p w14:paraId="56DD0DE4" w14:textId="77777777" w:rsidR="00B228F5" w:rsidRDefault="00B228F5" w:rsidP="00B228F5">
      <w:pPr>
        <w:pStyle w:val="ListParagraph"/>
        <w:numPr>
          <w:ilvl w:val="0"/>
          <w:numId w:val="1"/>
        </w:numPr>
        <w:rPr>
          <w:rFonts w:ascii="Times New Roman" w:hAnsi="Times New Roman" w:cs="Times New Roman"/>
          <w:sz w:val="24"/>
          <w:szCs w:val="24"/>
        </w:rPr>
      </w:pPr>
      <w:r w:rsidRPr="00D126C3">
        <w:rPr>
          <w:rFonts w:ascii="Times New Roman" w:hAnsi="Times New Roman" w:cs="Times New Roman"/>
          <w:sz w:val="24"/>
          <w:szCs w:val="24"/>
        </w:rPr>
        <w:t>Standard Deviation Maps</w:t>
      </w:r>
      <w:r>
        <w:rPr>
          <w:rFonts w:ascii="Times New Roman" w:hAnsi="Times New Roman" w:cs="Times New Roman"/>
          <w:sz w:val="24"/>
          <w:szCs w:val="24"/>
        </w:rPr>
        <w:t xml:space="preserve"> (Stdev_Maps.m) (MAP Analysis folder)</w:t>
      </w:r>
    </w:p>
    <w:p w14:paraId="2000E41D" w14:textId="7E70DDE9" w:rsidR="00E93360" w:rsidDel="00E93360" w:rsidRDefault="00E93360" w:rsidP="00E93360">
      <w:pPr>
        <w:pStyle w:val="ListParagraph"/>
        <w:numPr>
          <w:ilvl w:val="1"/>
          <w:numId w:val="1"/>
        </w:numPr>
        <w:rPr>
          <w:del w:id="124" w:author="Grieshop, Jenna" w:date="2024-05-29T11:30:00Z"/>
          <w:moveTo w:id="125" w:author="Grieshop, Jenna" w:date="2024-05-29T11:30:00Z"/>
          <w:rFonts w:ascii="Times New Roman" w:hAnsi="Times New Roman" w:cs="Times New Roman"/>
          <w:sz w:val="24"/>
          <w:szCs w:val="24"/>
        </w:rPr>
      </w:pPr>
      <w:moveToRangeStart w:id="126" w:author="Grieshop, Jenna" w:date="2024-05-29T11:30:00Z" w:name="move167874648"/>
      <w:moveTo w:id="127" w:author="Grieshop, Jenna" w:date="2024-05-29T11:30:00Z">
        <w:r>
          <w:rPr>
            <w:rFonts w:ascii="Times New Roman" w:hAnsi="Times New Roman" w:cs="Times New Roman"/>
            <w:sz w:val="24"/>
            <w:szCs w:val="24"/>
          </w:rPr>
          <w:t>The purpose of this script is to create a standard deviation of density from previously made density maps</w:t>
        </w:r>
      </w:moveTo>
      <w:ins w:id="128" w:author="Grieshop, Jenna" w:date="2024-05-29T11:30:00Z">
        <w:r>
          <w:rPr>
            <w:rFonts w:ascii="Times New Roman" w:hAnsi="Times New Roman" w:cs="Times New Roman"/>
            <w:sz w:val="24"/>
            <w:szCs w:val="24"/>
          </w:rPr>
          <w:t>. This also creates average and CoV maps.</w:t>
        </w:r>
      </w:ins>
    </w:p>
    <w:moveToRangeEnd w:id="126"/>
    <w:p w14:paraId="1FE1442B" w14:textId="77777777" w:rsidR="00E93360" w:rsidRPr="00E93360" w:rsidRDefault="00E93360" w:rsidP="00D126C3">
      <w:pPr>
        <w:pStyle w:val="ListParagraph"/>
        <w:numPr>
          <w:ilvl w:val="1"/>
          <w:numId w:val="1"/>
        </w:numPr>
        <w:rPr>
          <w:ins w:id="129" w:author="Grieshop, Jenna" w:date="2024-05-29T11:30:00Z"/>
          <w:rFonts w:ascii="Times New Roman" w:hAnsi="Times New Roman" w:cs="Times New Roman"/>
          <w:sz w:val="24"/>
          <w:szCs w:val="24"/>
          <w:rPrChange w:id="130" w:author="Grieshop, Jenna" w:date="2024-05-29T11:30:00Z">
            <w:rPr>
              <w:ins w:id="131" w:author="Grieshop, Jenna" w:date="2024-05-29T11:30:00Z"/>
            </w:rPr>
          </w:rPrChange>
        </w:rPr>
      </w:pPr>
    </w:p>
    <w:p w14:paraId="796AD50B" w14:textId="04F7576B"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Input: </w:t>
      </w:r>
      <w:ins w:id="132" w:author="Grieshop, Jenna" w:date="2024-05-29T11:23:00Z">
        <w:r w:rsidR="00E93360">
          <w:rPr>
            <w:rFonts w:ascii="Times New Roman" w:hAnsi="Times New Roman" w:cs="Times New Roman"/>
            <w:sz w:val="24"/>
            <w:szCs w:val="24"/>
          </w:rPr>
          <w:t xml:space="preserve">directory containing </w:t>
        </w:r>
      </w:ins>
      <w:r>
        <w:rPr>
          <w:rFonts w:ascii="Times New Roman" w:hAnsi="Times New Roman" w:cs="Times New Roman"/>
          <w:sz w:val="24"/>
          <w:szCs w:val="24"/>
        </w:rPr>
        <w:t>bound density matrix matfile</w:t>
      </w:r>
      <w:ins w:id="133" w:author="Grieshop, Jenna" w:date="2024-05-29T11:23:00Z">
        <w:r w:rsidR="00E93360">
          <w:rPr>
            <w:rFonts w:ascii="Times New Roman" w:hAnsi="Times New Roman" w:cs="Times New Roman"/>
            <w:sz w:val="24"/>
            <w:szCs w:val="24"/>
          </w:rPr>
          <w:t>s</w:t>
        </w:r>
      </w:ins>
      <w:r>
        <w:rPr>
          <w:rFonts w:ascii="Times New Roman" w:hAnsi="Times New Roman" w:cs="Times New Roman"/>
          <w:sz w:val="24"/>
          <w:szCs w:val="24"/>
        </w:rPr>
        <w:t xml:space="preserve"> (with MATFILE listed in all caps in the file name)</w:t>
      </w:r>
      <w:ins w:id="134" w:author="Grieshop, Jenna" w:date="2024-05-29T11:24:00Z">
        <w:r w:rsidR="00E93360">
          <w:rPr>
            <w:rFonts w:ascii="Times New Roman" w:hAnsi="Times New Roman" w:cs="Times New Roman"/>
            <w:sz w:val="24"/>
            <w:szCs w:val="24"/>
          </w:rPr>
          <w:t xml:space="preserve"> and directory containing PCD_CDC analysis files.</w:t>
        </w:r>
      </w:ins>
    </w:p>
    <w:p w14:paraId="127BF272" w14:textId="47D8BD0D" w:rsidR="00B228F5" w:rsidDel="00E93360" w:rsidRDefault="00B228F5" w:rsidP="00B228F5">
      <w:pPr>
        <w:pStyle w:val="ListParagraph"/>
        <w:numPr>
          <w:ilvl w:val="2"/>
          <w:numId w:val="1"/>
        </w:numPr>
        <w:rPr>
          <w:del w:id="135" w:author="Grieshop, Jenna" w:date="2024-05-29T11:27:00Z"/>
          <w:rFonts w:ascii="Times New Roman" w:hAnsi="Times New Roman" w:cs="Times New Roman"/>
          <w:sz w:val="24"/>
          <w:szCs w:val="24"/>
        </w:rPr>
      </w:pPr>
      <w:del w:id="136" w:author="Grieshop, Jenna" w:date="2024-05-29T11:27:00Z">
        <w:r w:rsidDel="00E93360">
          <w:rPr>
            <w:rFonts w:ascii="Times New Roman" w:hAnsi="Times New Roman" w:cs="Times New Roman"/>
            <w:sz w:val="24"/>
            <w:szCs w:val="24"/>
          </w:rPr>
          <w:delText>You can separate the matfiles by creating a new folder for each window size within the input folder</w:delText>
        </w:r>
      </w:del>
    </w:p>
    <w:p w14:paraId="3810C52C" w14:textId="128D78E6" w:rsidR="00B228F5" w:rsidRDefault="00B228F5" w:rsidP="00B228F5">
      <w:pPr>
        <w:pStyle w:val="ListParagraph"/>
        <w:numPr>
          <w:ilvl w:val="2"/>
          <w:numId w:val="1"/>
        </w:numPr>
        <w:rPr>
          <w:ins w:id="137" w:author="Grieshop, Jenna" w:date="2024-05-29T11:28:00Z"/>
          <w:rFonts w:ascii="Times New Roman" w:hAnsi="Times New Roman" w:cs="Times New Roman"/>
          <w:sz w:val="24"/>
          <w:szCs w:val="24"/>
        </w:rPr>
      </w:pPr>
      <w:del w:id="138" w:author="Grieshop, Jenna" w:date="2024-05-29T11:27:00Z">
        <w:r w:rsidDel="00E93360">
          <w:rPr>
            <w:rFonts w:ascii="Times New Roman" w:hAnsi="Times New Roman" w:cs="Times New Roman"/>
            <w:sz w:val="24"/>
            <w:szCs w:val="24"/>
          </w:rPr>
          <w:delText>Or you can put all the matfiles from all the window sizes into the input folder</w:delText>
        </w:r>
      </w:del>
      <w:ins w:id="139" w:author="Grieshop, Jenna" w:date="2024-05-29T11:27:00Z">
        <w:r w:rsidR="00E93360">
          <w:rPr>
            <w:rFonts w:ascii="Times New Roman" w:hAnsi="Times New Roman" w:cs="Times New Roman"/>
            <w:sz w:val="24"/>
            <w:szCs w:val="24"/>
          </w:rPr>
          <w:t>Separate matfiles and PCD_CDC analysis files within additi</w:t>
        </w:r>
      </w:ins>
      <w:ins w:id="140" w:author="Grieshop, Jenna" w:date="2024-05-29T11:28:00Z">
        <w:r w:rsidR="00E93360">
          <w:rPr>
            <w:rFonts w:ascii="Times New Roman" w:hAnsi="Times New Roman" w:cs="Times New Roman"/>
            <w:sz w:val="24"/>
            <w:szCs w:val="24"/>
          </w:rPr>
          <w:t xml:space="preserve">onal folders </w:t>
        </w:r>
      </w:ins>
      <w:ins w:id="141" w:author="Grieshop, Jenna" w:date="2024-05-30T13:22:00Z">
        <w:r w:rsidR="00306D52">
          <w:rPr>
            <w:rFonts w:ascii="Times New Roman" w:hAnsi="Times New Roman" w:cs="Times New Roman"/>
            <w:sz w:val="24"/>
            <w:szCs w:val="24"/>
          </w:rPr>
          <w:t xml:space="preserve">(window size, timepoints, etc.) </w:t>
        </w:r>
      </w:ins>
      <w:ins w:id="142" w:author="Grieshop, Jenna" w:date="2024-05-29T11:28:00Z">
        <w:r w:rsidR="00E93360">
          <w:rPr>
            <w:rFonts w:ascii="Times New Roman" w:hAnsi="Times New Roman" w:cs="Times New Roman"/>
            <w:sz w:val="24"/>
            <w:szCs w:val="24"/>
          </w:rPr>
          <w:t>within the directories</w:t>
        </w:r>
      </w:ins>
    </w:p>
    <w:p w14:paraId="42C45124" w14:textId="2E45579A" w:rsidR="00E93360" w:rsidRDefault="00E93360" w:rsidP="00B228F5">
      <w:pPr>
        <w:pStyle w:val="ListParagraph"/>
        <w:numPr>
          <w:ilvl w:val="2"/>
          <w:numId w:val="1"/>
        </w:numPr>
        <w:rPr>
          <w:rFonts w:ascii="Times New Roman" w:hAnsi="Times New Roman" w:cs="Times New Roman"/>
          <w:sz w:val="24"/>
          <w:szCs w:val="24"/>
        </w:rPr>
      </w:pPr>
      <w:ins w:id="143" w:author="Grieshop, Jenna" w:date="2024-05-29T11:28:00Z">
        <w:r>
          <w:rPr>
            <w:rFonts w:ascii="Times New Roman" w:hAnsi="Times New Roman" w:cs="Times New Roman"/>
            <w:sz w:val="24"/>
            <w:szCs w:val="24"/>
          </w:rPr>
          <w:t>PCD_CDC analysis files must only contain information from the matrices you are running</w:t>
        </w:r>
      </w:ins>
    </w:p>
    <w:p w14:paraId="766906F1" w14:textId="3457C617" w:rsidR="00B228F5" w:rsidRDefault="00B228F5" w:rsidP="00B228F5">
      <w:pPr>
        <w:pStyle w:val="ListParagraph"/>
        <w:numPr>
          <w:ilvl w:val="1"/>
          <w:numId w:val="1"/>
        </w:numPr>
        <w:rPr>
          <w:ins w:id="144" w:author="Grieshop, Jenna" w:date="2024-05-29T11:22:00Z"/>
          <w:rFonts w:ascii="Times New Roman" w:hAnsi="Times New Roman" w:cs="Times New Roman"/>
          <w:sz w:val="24"/>
          <w:szCs w:val="24"/>
        </w:rPr>
      </w:pPr>
      <w:r>
        <w:rPr>
          <w:rFonts w:ascii="Times New Roman" w:hAnsi="Times New Roman" w:cs="Times New Roman"/>
          <w:sz w:val="24"/>
          <w:szCs w:val="24"/>
        </w:rPr>
        <w:t>The script identifies by subject ID so it will do the standard deviation for all matfiles from that ID</w:t>
      </w:r>
    </w:p>
    <w:p w14:paraId="26572571" w14:textId="0AFB9839" w:rsidR="00E93360" w:rsidRDefault="00E93360" w:rsidP="00B228F5">
      <w:pPr>
        <w:pStyle w:val="ListParagraph"/>
        <w:numPr>
          <w:ilvl w:val="1"/>
          <w:numId w:val="1"/>
        </w:numPr>
        <w:rPr>
          <w:rFonts w:ascii="Times New Roman" w:hAnsi="Times New Roman" w:cs="Times New Roman"/>
          <w:sz w:val="24"/>
          <w:szCs w:val="24"/>
        </w:rPr>
      </w:pPr>
      <w:ins w:id="145" w:author="Grieshop, Jenna" w:date="2024-05-29T11:22:00Z">
        <w:r>
          <w:rPr>
            <w:rFonts w:ascii="Times New Roman" w:hAnsi="Times New Roman" w:cs="Times New Roman"/>
            <w:sz w:val="24"/>
            <w:szCs w:val="24"/>
          </w:rPr>
          <w:t>Data needs to be the same size and sca</w:t>
        </w:r>
      </w:ins>
      <w:ins w:id="146" w:author="Grieshop, Jenna" w:date="2024-05-29T11:23:00Z">
        <w:r>
          <w:rPr>
            <w:rFonts w:ascii="Times New Roman" w:hAnsi="Times New Roman" w:cs="Times New Roman"/>
            <w:sz w:val="24"/>
            <w:szCs w:val="24"/>
          </w:rPr>
          <w:t>le across subjects</w:t>
        </w:r>
      </w:ins>
    </w:p>
    <w:p w14:paraId="363C4336" w14:textId="083D1E9B"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To adjust </w:t>
      </w:r>
      <w:del w:id="147" w:author="Grieshop, Jenna" w:date="2024-05-29T11:24:00Z">
        <w:r w:rsidDel="00E93360">
          <w:rPr>
            <w:rFonts w:ascii="Times New Roman" w:hAnsi="Times New Roman" w:cs="Times New Roman"/>
            <w:sz w:val="24"/>
            <w:szCs w:val="24"/>
          </w:rPr>
          <w:delText>the clims its line 43</w:delText>
        </w:r>
      </w:del>
      <w:ins w:id="148" w:author="Grieshop, Jenna" w:date="2024-05-29T11:24:00Z">
        <w:r w:rsidR="00E93360">
          <w:rPr>
            <w:rFonts w:ascii="Times New Roman" w:hAnsi="Times New Roman" w:cs="Times New Roman"/>
            <w:sz w:val="24"/>
            <w:szCs w:val="24"/>
          </w:rPr>
          <w:t>clims for color scale see line</w:t>
        </w:r>
      </w:ins>
      <w:ins w:id="149" w:author="Grieshop, Jenna" w:date="2024-05-29T11:25:00Z">
        <w:r w:rsidR="00E93360">
          <w:rPr>
            <w:rFonts w:ascii="Times New Roman" w:hAnsi="Times New Roman" w:cs="Times New Roman"/>
            <w:sz w:val="24"/>
            <w:szCs w:val="24"/>
          </w:rPr>
          <w:t xml:space="preserve"> 28</w:t>
        </w:r>
      </w:ins>
    </w:p>
    <w:p w14:paraId="40EB4B9A" w14:textId="21EFBB76" w:rsidR="00B228F5" w:rsidDel="00E93360" w:rsidRDefault="00B228F5" w:rsidP="00B228F5">
      <w:pPr>
        <w:pStyle w:val="ListParagraph"/>
        <w:numPr>
          <w:ilvl w:val="1"/>
          <w:numId w:val="1"/>
        </w:numPr>
        <w:rPr>
          <w:moveFrom w:id="150" w:author="Grieshop, Jenna" w:date="2024-05-29T11:30:00Z"/>
          <w:rFonts w:ascii="Times New Roman" w:hAnsi="Times New Roman" w:cs="Times New Roman"/>
          <w:sz w:val="24"/>
          <w:szCs w:val="24"/>
        </w:rPr>
      </w:pPr>
      <w:moveFromRangeStart w:id="151" w:author="Grieshop, Jenna" w:date="2024-05-29T11:30:00Z" w:name="move167874648"/>
      <w:moveFrom w:id="152" w:author="Grieshop, Jenna" w:date="2024-05-29T11:30:00Z">
        <w:r w:rsidDel="00E93360">
          <w:rPr>
            <w:rFonts w:ascii="Times New Roman" w:hAnsi="Times New Roman" w:cs="Times New Roman"/>
            <w:sz w:val="24"/>
            <w:szCs w:val="24"/>
          </w:rPr>
          <w:t>The purpose of this script is to create a standard deviation of density from previously made density maps</w:t>
        </w:r>
      </w:moveFrom>
    </w:p>
    <w:moveFromRangeEnd w:id="151"/>
    <w:p w14:paraId="1DC03CBF" w14:textId="2A994AEC" w:rsidR="00B228F5" w:rsidDel="00E93360" w:rsidRDefault="00B228F5" w:rsidP="00B228F5">
      <w:pPr>
        <w:pStyle w:val="ListParagraph"/>
        <w:numPr>
          <w:ilvl w:val="2"/>
          <w:numId w:val="1"/>
        </w:numPr>
        <w:rPr>
          <w:del w:id="153" w:author="Grieshop, Jenna" w:date="2024-05-29T11:29:00Z"/>
          <w:rFonts w:ascii="Times New Roman" w:hAnsi="Times New Roman" w:cs="Times New Roman"/>
          <w:sz w:val="24"/>
          <w:szCs w:val="24"/>
        </w:rPr>
      </w:pPr>
      <w:del w:id="154" w:author="Grieshop, Jenna" w:date="2024-05-29T11:29:00Z">
        <w:r w:rsidDel="00E93360">
          <w:rPr>
            <w:rFonts w:ascii="Times New Roman" w:hAnsi="Times New Roman" w:cs="Times New Roman"/>
            <w:sz w:val="24"/>
            <w:szCs w:val="24"/>
          </w:rPr>
          <w:delText>If you want to add the CDC location on the standard deviation map, you have to average all of the x CDC locations and then average all of the y CDC locations and your result is the weighted average CDC location point</w:delText>
        </w:r>
      </w:del>
    </w:p>
    <w:p w14:paraId="72E73124" w14:textId="4D85DF88" w:rsidR="00B228F5" w:rsidRDefault="006020D7" w:rsidP="00B228F5">
      <w:pPr>
        <w:pStyle w:val="ListParagraph"/>
        <w:numPr>
          <w:ilvl w:val="1"/>
          <w:numId w:val="1"/>
        </w:numPr>
        <w:rPr>
          <w:rFonts w:ascii="Times New Roman" w:hAnsi="Times New Roman" w:cs="Times New Roman"/>
          <w:sz w:val="24"/>
          <w:szCs w:val="24"/>
        </w:rPr>
      </w:pPr>
      <w:ins w:id="155" w:author="Grieshop, Jenna" w:date="2024-05-30T12:54:00Z">
        <w:r>
          <w:rPr>
            <w:rFonts w:ascii="Times New Roman" w:hAnsi="Times New Roman" w:cs="Times New Roman"/>
            <w:sz w:val="24"/>
            <w:szCs w:val="24"/>
          </w:rPr>
          <w:t>Outputs</w:t>
        </w:r>
      </w:ins>
      <w:del w:id="156" w:author="Grieshop, Jenna" w:date="2024-05-30T12:54:00Z">
        <w:r w:rsidR="00B228F5" w:rsidDel="006020D7">
          <w:rPr>
            <w:rFonts w:ascii="Times New Roman" w:hAnsi="Times New Roman" w:cs="Times New Roman"/>
            <w:sz w:val="24"/>
            <w:szCs w:val="24"/>
          </w:rPr>
          <w:delText>Results</w:delText>
        </w:r>
      </w:del>
      <w:r w:rsidR="00B228F5">
        <w:rPr>
          <w:rFonts w:ascii="Times New Roman" w:hAnsi="Times New Roman" w:cs="Times New Roman"/>
          <w:sz w:val="24"/>
          <w:szCs w:val="24"/>
        </w:rPr>
        <w:t xml:space="preserve">: a tif of the </w:t>
      </w:r>
      <w:del w:id="157" w:author="Grieshop, Jenna" w:date="2024-05-29T11:29:00Z">
        <w:r w:rsidR="00B228F5" w:rsidDel="00E93360">
          <w:rPr>
            <w:rFonts w:ascii="Times New Roman" w:hAnsi="Times New Roman" w:cs="Times New Roman"/>
            <w:sz w:val="24"/>
            <w:szCs w:val="24"/>
          </w:rPr>
          <w:delText xml:space="preserve">new </w:delText>
        </w:r>
      </w:del>
      <w:ins w:id="158" w:author="Grieshop, Jenna" w:date="2024-05-29T11:29:00Z">
        <w:r w:rsidR="00E93360">
          <w:rPr>
            <w:rFonts w:ascii="Times New Roman" w:hAnsi="Times New Roman" w:cs="Times New Roman"/>
            <w:sz w:val="24"/>
            <w:szCs w:val="24"/>
          </w:rPr>
          <w:t xml:space="preserve">stdev </w:t>
        </w:r>
      </w:ins>
      <w:r w:rsidR="00B228F5">
        <w:rPr>
          <w:rFonts w:ascii="Times New Roman" w:hAnsi="Times New Roman" w:cs="Times New Roman"/>
          <w:sz w:val="24"/>
          <w:szCs w:val="24"/>
        </w:rPr>
        <w:t>map</w:t>
      </w:r>
      <w:ins w:id="159" w:author="Grieshop, Jenna" w:date="2024-05-29T11:29:00Z">
        <w:r w:rsidR="00E93360">
          <w:rPr>
            <w:rFonts w:ascii="Times New Roman" w:hAnsi="Times New Roman" w:cs="Times New Roman"/>
            <w:sz w:val="24"/>
            <w:szCs w:val="24"/>
          </w:rPr>
          <w:t xml:space="preserve">, a tif </w:t>
        </w:r>
      </w:ins>
      <w:ins w:id="160" w:author="Grieshop, Jenna" w:date="2024-05-29T11:30:00Z">
        <w:r w:rsidR="00E93360">
          <w:rPr>
            <w:rFonts w:ascii="Times New Roman" w:hAnsi="Times New Roman" w:cs="Times New Roman"/>
            <w:sz w:val="24"/>
            <w:szCs w:val="24"/>
          </w:rPr>
          <w:t>of the stdev map with the master cdc marked, a csv for the stdev map, average map, and CoV map.</w:t>
        </w:r>
      </w:ins>
    </w:p>
    <w:p w14:paraId="2A553667" w14:textId="716BEE39" w:rsidR="00B228F5" w:rsidRDefault="00B228F5" w:rsidP="00B228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Window Analysis</w:t>
      </w:r>
      <w:ins w:id="161" w:author="Grieshop, Jenna" w:date="2024-05-30T12:55:00Z">
        <w:r w:rsidR="006020D7">
          <w:rPr>
            <w:rFonts w:ascii="Times New Roman" w:hAnsi="Times New Roman" w:cs="Times New Roman"/>
            <w:sz w:val="24"/>
            <w:szCs w:val="24"/>
          </w:rPr>
          <w:t xml:space="preserve"> (Window_Analysis.m) (MAP_Analysis folder)</w:t>
        </w:r>
      </w:ins>
    </w:p>
    <w:p w14:paraId="2214DEDE" w14:textId="5E7143F3"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Input: the window results matfile from metrics</w:t>
      </w:r>
    </w:p>
    <w:p w14:paraId="15B6AF23"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You don’t need a LUT</w:t>
      </w:r>
    </w:p>
    <w:p w14:paraId="1C6985F1" w14:textId="329ABF5B" w:rsidR="00B228F5" w:rsidRDefault="00B228F5" w:rsidP="00B228F5">
      <w:pPr>
        <w:pStyle w:val="ListParagraph"/>
        <w:numPr>
          <w:ilvl w:val="2"/>
          <w:numId w:val="1"/>
        </w:numPr>
        <w:rPr>
          <w:rFonts w:ascii="Times New Roman" w:hAnsi="Times New Roman" w:cs="Times New Roman"/>
          <w:sz w:val="24"/>
          <w:szCs w:val="24"/>
        </w:rPr>
      </w:pPr>
      <w:del w:id="162" w:author="Grieshop, Jenna" w:date="2024-05-30T12:56:00Z">
        <w:r w:rsidDel="006020D7">
          <w:rPr>
            <w:rFonts w:ascii="Times New Roman" w:hAnsi="Times New Roman" w:cs="Times New Roman"/>
            <w:sz w:val="24"/>
            <w:szCs w:val="24"/>
          </w:rPr>
          <w:delText>Put the matfiles into an Input folder</w:delText>
        </w:r>
      </w:del>
      <w:ins w:id="163" w:author="Grieshop, Jenna" w:date="2024-05-30T12:56:00Z">
        <w:r w:rsidR="006020D7">
          <w:rPr>
            <w:rFonts w:ascii="Times New Roman" w:hAnsi="Times New Roman" w:cs="Times New Roman"/>
            <w:sz w:val="24"/>
            <w:szCs w:val="24"/>
          </w:rPr>
          <w:t>matfiles can be in any input folder</w:t>
        </w:r>
      </w:ins>
    </w:p>
    <w:p w14:paraId="1744392F"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Select the input folder when prompted to select the directory for the window results matfiles</w:t>
      </w:r>
    </w:p>
    <w:p w14:paraId="2F527041" w14:textId="0F74E776"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You can choose which </w:t>
      </w:r>
      <w:del w:id="164" w:author="Grieshop, Jenna" w:date="2024-05-29T15:03:00Z">
        <w:r w:rsidDel="00E566FB">
          <w:rPr>
            <w:rFonts w:ascii="Times New Roman" w:hAnsi="Times New Roman" w:cs="Times New Roman"/>
            <w:sz w:val="24"/>
            <w:szCs w:val="24"/>
          </w:rPr>
          <w:delText xml:space="preserve">outputs </w:delText>
        </w:r>
      </w:del>
      <w:ins w:id="165" w:author="Grieshop, Jenna" w:date="2024-05-29T15:03:00Z">
        <w:r w:rsidR="00E566FB">
          <w:rPr>
            <w:rFonts w:ascii="Times New Roman" w:hAnsi="Times New Roman" w:cs="Times New Roman"/>
            <w:sz w:val="24"/>
            <w:szCs w:val="24"/>
          </w:rPr>
          <w:t xml:space="preserve">metric </w:t>
        </w:r>
      </w:ins>
      <w:r>
        <w:rPr>
          <w:rFonts w:ascii="Times New Roman" w:hAnsi="Times New Roman" w:cs="Times New Roman"/>
          <w:sz w:val="24"/>
          <w:szCs w:val="24"/>
        </w:rPr>
        <w:t>you want</w:t>
      </w:r>
      <w:ins w:id="166" w:author="Grieshop, Jenna" w:date="2024-05-29T14:59:00Z">
        <w:r w:rsidR="00E566FB">
          <w:rPr>
            <w:rFonts w:ascii="Times New Roman" w:hAnsi="Times New Roman" w:cs="Times New Roman"/>
            <w:sz w:val="24"/>
            <w:szCs w:val="24"/>
          </w:rPr>
          <w:t xml:space="preserve"> to check</w:t>
        </w:r>
      </w:ins>
    </w:p>
    <w:p w14:paraId="08A93F97"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Bound area (um2 units)</w:t>
      </w:r>
    </w:p>
    <w:p w14:paraId="5FF92C64"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Unbound area (um2 units)</w:t>
      </w:r>
    </w:p>
    <w:p w14:paraId="7528DC6E"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Bound number of cones</w:t>
      </w:r>
    </w:p>
    <w:p w14:paraId="3B9D5B93"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Unbound number of cones</w:t>
      </w:r>
    </w:p>
    <w:p w14:paraId="1ECEFABC" w14:textId="68B2C283"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purpose is to </w:t>
      </w:r>
      <w:del w:id="167" w:author="Grieshop, Jenna" w:date="2024-05-29T15:00:00Z">
        <w:r w:rsidDel="00E566FB">
          <w:rPr>
            <w:rFonts w:ascii="Times New Roman" w:hAnsi="Times New Roman" w:cs="Times New Roman"/>
            <w:sz w:val="24"/>
            <w:szCs w:val="24"/>
          </w:rPr>
          <w:delText>determine how many actual coords are included in each sampling window</w:delText>
        </w:r>
      </w:del>
      <w:ins w:id="168" w:author="Grieshop, Jenna" w:date="2024-05-29T15:00:00Z">
        <w:r w:rsidR="00E566FB">
          <w:rPr>
            <w:rFonts w:ascii="Times New Roman" w:hAnsi="Times New Roman" w:cs="Times New Roman"/>
            <w:sz w:val="24"/>
            <w:szCs w:val="24"/>
          </w:rPr>
          <w:t>check the min, max, average, and range of the selected metric</w:t>
        </w:r>
      </w:ins>
      <w:r>
        <w:rPr>
          <w:rFonts w:ascii="Times New Roman" w:hAnsi="Times New Roman" w:cs="Times New Roman"/>
          <w:sz w:val="24"/>
          <w:szCs w:val="24"/>
        </w:rPr>
        <w:t>. This is more of a sanity check script</w:t>
      </w:r>
      <w:ins w:id="169" w:author="Grieshop, Jenna" w:date="2024-05-29T15:00:00Z">
        <w:r w:rsidR="00E566FB">
          <w:rPr>
            <w:rFonts w:ascii="Times New Roman" w:hAnsi="Times New Roman" w:cs="Times New Roman"/>
            <w:sz w:val="24"/>
            <w:szCs w:val="24"/>
          </w:rPr>
          <w:t>. Originally used to double check the number of cones included in each window.</w:t>
        </w:r>
      </w:ins>
      <w:del w:id="170" w:author="Grieshop, Jenna" w:date="2024-05-29T15:00:00Z">
        <w:r w:rsidDel="00E566FB">
          <w:rPr>
            <w:rFonts w:ascii="Times New Roman" w:hAnsi="Times New Roman" w:cs="Times New Roman"/>
            <w:sz w:val="24"/>
            <w:szCs w:val="24"/>
          </w:rPr>
          <w:delText xml:space="preserve"> because we know that metrics now has the exact number of cells you want it to have in each window</w:delText>
        </w:r>
      </w:del>
    </w:p>
    <w:p w14:paraId="0575BA18" w14:textId="32659772" w:rsidR="00B228F5" w:rsidRDefault="006020D7" w:rsidP="00B228F5">
      <w:pPr>
        <w:pStyle w:val="ListParagraph"/>
        <w:numPr>
          <w:ilvl w:val="1"/>
          <w:numId w:val="1"/>
        </w:numPr>
        <w:rPr>
          <w:ins w:id="171" w:author="Grieshop, Jenna" w:date="2024-05-29T12:42:00Z"/>
          <w:rFonts w:ascii="Times New Roman" w:hAnsi="Times New Roman" w:cs="Times New Roman"/>
          <w:sz w:val="24"/>
          <w:szCs w:val="24"/>
        </w:rPr>
      </w:pPr>
      <w:ins w:id="172" w:author="Grieshop, Jenna" w:date="2024-05-30T12:57:00Z">
        <w:r>
          <w:rPr>
            <w:rFonts w:ascii="Times New Roman" w:hAnsi="Times New Roman" w:cs="Times New Roman"/>
            <w:sz w:val="24"/>
            <w:szCs w:val="24"/>
          </w:rPr>
          <w:lastRenderedPageBreak/>
          <w:t>Outputs</w:t>
        </w:r>
      </w:ins>
      <w:del w:id="173" w:author="Grieshop, Jenna" w:date="2024-05-30T12:56:00Z">
        <w:r w:rsidR="00B228F5" w:rsidDel="006020D7">
          <w:rPr>
            <w:rFonts w:ascii="Times New Roman" w:hAnsi="Times New Roman" w:cs="Times New Roman"/>
            <w:sz w:val="24"/>
            <w:szCs w:val="24"/>
          </w:rPr>
          <w:delText>Results</w:delText>
        </w:r>
      </w:del>
      <w:r w:rsidR="00B228F5">
        <w:rPr>
          <w:rFonts w:ascii="Times New Roman" w:hAnsi="Times New Roman" w:cs="Times New Roman"/>
          <w:sz w:val="24"/>
          <w:szCs w:val="24"/>
        </w:rPr>
        <w:t>: whatever you selected to output shows up on a .csv</w:t>
      </w:r>
    </w:p>
    <w:p w14:paraId="232C3332" w14:textId="77777777" w:rsidR="00A80069" w:rsidRDefault="00A80069">
      <w:pPr>
        <w:pStyle w:val="ListParagraph"/>
        <w:ind w:left="1440"/>
        <w:rPr>
          <w:ins w:id="174" w:author="Grieshop, Jenna" w:date="2024-05-29T12:42:00Z"/>
          <w:rFonts w:ascii="Times New Roman" w:hAnsi="Times New Roman" w:cs="Times New Roman"/>
          <w:sz w:val="24"/>
          <w:szCs w:val="24"/>
        </w:rPr>
        <w:pPrChange w:id="175" w:author="Grieshop, Jenna" w:date="2024-05-29T12:42:00Z">
          <w:pPr>
            <w:pStyle w:val="ListParagraph"/>
            <w:numPr>
              <w:ilvl w:val="1"/>
              <w:numId w:val="1"/>
            </w:numPr>
            <w:ind w:left="1440" w:hanging="360"/>
          </w:pPr>
        </w:pPrChange>
      </w:pPr>
    </w:p>
    <w:p w14:paraId="3EB373F4" w14:textId="2E876D61" w:rsidR="00A80069" w:rsidRDefault="00A80069" w:rsidP="00A80069">
      <w:pPr>
        <w:pStyle w:val="ListParagraph"/>
        <w:numPr>
          <w:ilvl w:val="0"/>
          <w:numId w:val="1"/>
        </w:numPr>
        <w:rPr>
          <w:ins w:id="176" w:author="Grieshop, Jenna" w:date="2024-05-29T12:42:00Z"/>
          <w:rFonts w:ascii="Times New Roman" w:hAnsi="Times New Roman" w:cs="Times New Roman"/>
          <w:sz w:val="24"/>
          <w:szCs w:val="24"/>
        </w:rPr>
      </w:pPr>
      <w:ins w:id="177" w:author="Grieshop, Jenna" w:date="2024-05-29T12:42:00Z">
        <w:r>
          <w:rPr>
            <w:rFonts w:ascii="Times New Roman" w:hAnsi="Times New Roman" w:cs="Times New Roman"/>
            <w:sz w:val="24"/>
            <w:szCs w:val="24"/>
          </w:rPr>
          <w:t>Row and Column Extraction</w:t>
        </w:r>
      </w:ins>
      <w:ins w:id="178" w:author="Grieshop, Jenna" w:date="2024-05-30T12:58:00Z">
        <w:r w:rsidR="006020D7">
          <w:rPr>
            <w:rFonts w:ascii="Times New Roman" w:hAnsi="Times New Roman" w:cs="Times New Roman"/>
            <w:sz w:val="24"/>
            <w:szCs w:val="24"/>
          </w:rPr>
          <w:t xml:space="preserve"> (Row_Column_Extraction.m) (MAP_Analysis folder)</w:t>
        </w:r>
      </w:ins>
    </w:p>
    <w:p w14:paraId="27238DE7" w14:textId="30F9652C" w:rsidR="00DB0EAC" w:rsidRPr="00DB0EAC" w:rsidRDefault="00DB0EAC" w:rsidP="00DB0EAC">
      <w:pPr>
        <w:pStyle w:val="ListParagraph"/>
        <w:numPr>
          <w:ilvl w:val="1"/>
          <w:numId w:val="1"/>
        </w:numPr>
        <w:rPr>
          <w:ins w:id="179" w:author="Grieshop, Jenna" w:date="2024-05-30T15:06:00Z"/>
          <w:rFonts w:ascii="Times New Roman" w:hAnsi="Times New Roman" w:cs="Times New Roman"/>
          <w:sz w:val="24"/>
          <w:szCs w:val="24"/>
          <w:rPrChange w:id="180" w:author="Grieshop, Jenna" w:date="2024-05-30T15:06:00Z">
            <w:rPr>
              <w:ins w:id="181" w:author="Grieshop, Jenna" w:date="2024-05-30T15:06:00Z"/>
            </w:rPr>
          </w:rPrChange>
        </w:rPr>
        <w:pPrChange w:id="182" w:author="Grieshop, Jenna" w:date="2024-05-30T15:06:00Z">
          <w:pPr>
            <w:pStyle w:val="ListParagraph"/>
            <w:numPr>
              <w:ilvl w:val="1"/>
              <w:numId w:val="1"/>
            </w:numPr>
            <w:ind w:left="1440" w:hanging="360"/>
          </w:pPr>
        </w:pPrChange>
      </w:pPr>
      <w:ins w:id="183" w:author="Grieshop, Jenna" w:date="2024-05-30T15:06:00Z">
        <w:r>
          <w:rPr>
            <w:rFonts w:ascii="Times New Roman" w:hAnsi="Times New Roman" w:cs="Times New Roman"/>
            <w:sz w:val="24"/>
            <w:szCs w:val="24"/>
          </w:rPr>
          <w:t>Purpose of this is to extract the horizontal and vertical rows through the master CDC location to be able to visualize the topography of the map.</w:t>
        </w:r>
      </w:ins>
      <w:ins w:id="184" w:author="Grieshop, Jenna" w:date="2024-05-30T15:07:00Z">
        <w:r>
          <w:rPr>
            <w:rFonts w:ascii="Times New Roman" w:hAnsi="Times New Roman" w:cs="Times New Roman"/>
            <w:sz w:val="24"/>
            <w:szCs w:val="24"/>
          </w:rPr>
          <w:t xml:space="preserve"> The </w:t>
        </w:r>
      </w:ins>
      <w:ins w:id="185" w:author="Grieshop, Jenna" w:date="2024-05-30T15:08:00Z">
        <w:r>
          <w:rPr>
            <w:rFonts w:ascii="Times New Roman" w:hAnsi="Times New Roman" w:cs="Times New Roman"/>
            <w:sz w:val="24"/>
            <w:szCs w:val="24"/>
          </w:rPr>
          <w:t>data gets averaged based on the binning spacing the user specifies. Data across subjects is also compiled into bins of overlapping data.</w:t>
        </w:r>
      </w:ins>
    </w:p>
    <w:p w14:paraId="301F809D" w14:textId="5A1307EA" w:rsidR="00CC3B91" w:rsidRDefault="006020D7" w:rsidP="00E878D1">
      <w:pPr>
        <w:pStyle w:val="ListParagraph"/>
        <w:numPr>
          <w:ilvl w:val="1"/>
          <w:numId w:val="1"/>
        </w:numPr>
        <w:rPr>
          <w:ins w:id="186" w:author="Grieshop, Jenna" w:date="2024-05-30T14:42:00Z"/>
          <w:rFonts w:ascii="Times New Roman" w:hAnsi="Times New Roman" w:cs="Times New Roman"/>
          <w:sz w:val="24"/>
          <w:szCs w:val="24"/>
        </w:rPr>
      </w:pPr>
      <w:ins w:id="187" w:author="Grieshop, Jenna" w:date="2024-05-30T12:58:00Z">
        <w:r>
          <w:rPr>
            <w:rFonts w:ascii="Times New Roman" w:hAnsi="Times New Roman" w:cs="Times New Roman"/>
            <w:sz w:val="24"/>
            <w:szCs w:val="24"/>
          </w:rPr>
          <w:t xml:space="preserve">Input: </w:t>
        </w:r>
      </w:ins>
    </w:p>
    <w:p w14:paraId="64FB2469" w14:textId="2F557147" w:rsidR="00CC3B91" w:rsidRDefault="00CC3B91" w:rsidP="00CC3B91">
      <w:pPr>
        <w:pStyle w:val="ListParagraph"/>
        <w:numPr>
          <w:ilvl w:val="2"/>
          <w:numId w:val="1"/>
        </w:numPr>
        <w:rPr>
          <w:ins w:id="188" w:author="Grieshop, Jenna" w:date="2024-05-30T14:42:00Z"/>
          <w:rFonts w:ascii="Times New Roman" w:hAnsi="Times New Roman" w:cs="Times New Roman"/>
          <w:sz w:val="24"/>
          <w:szCs w:val="24"/>
        </w:rPr>
      </w:pPr>
      <w:ins w:id="189" w:author="Grieshop, Jenna" w:date="2024-05-30T14:43:00Z">
        <w:r>
          <w:rPr>
            <w:rFonts w:ascii="Times New Roman" w:hAnsi="Times New Roman" w:cs="Times New Roman"/>
            <w:sz w:val="24"/>
            <w:szCs w:val="24"/>
          </w:rPr>
          <w:t>M</w:t>
        </w:r>
      </w:ins>
      <w:ins w:id="190" w:author="Grieshop, Jenna" w:date="2024-05-30T14:33:00Z">
        <w:r>
          <w:rPr>
            <w:rFonts w:ascii="Times New Roman" w:hAnsi="Times New Roman" w:cs="Times New Roman"/>
            <w:sz w:val="24"/>
            <w:szCs w:val="24"/>
          </w:rPr>
          <w:t xml:space="preserve">atrices in .csv format (could </w:t>
        </w:r>
      </w:ins>
      <w:ins w:id="191" w:author="Grieshop, Jenna" w:date="2024-05-30T14:34:00Z">
        <w:r>
          <w:rPr>
            <w:rFonts w:ascii="Times New Roman" w:hAnsi="Times New Roman" w:cs="Times New Roman"/>
            <w:sz w:val="24"/>
            <w:szCs w:val="24"/>
          </w:rPr>
          <w:t xml:space="preserve">be from stdev_maps, matrix_subtraction, etc). </w:t>
        </w:r>
      </w:ins>
    </w:p>
    <w:p w14:paraId="41DC0B40" w14:textId="11B0C4F6" w:rsidR="00A80069" w:rsidRDefault="00CC3B91" w:rsidP="00CC3B91">
      <w:pPr>
        <w:pStyle w:val="ListParagraph"/>
        <w:numPr>
          <w:ilvl w:val="2"/>
          <w:numId w:val="1"/>
        </w:numPr>
        <w:rPr>
          <w:ins w:id="192" w:author="Grieshop, Jenna" w:date="2024-05-30T14:42:00Z"/>
          <w:rFonts w:ascii="Times New Roman" w:hAnsi="Times New Roman" w:cs="Times New Roman"/>
          <w:sz w:val="24"/>
          <w:szCs w:val="24"/>
        </w:rPr>
      </w:pPr>
      <w:ins w:id="193" w:author="Grieshop, Jenna" w:date="2024-05-30T14:41:00Z">
        <w:r>
          <w:rPr>
            <w:rFonts w:ascii="Times New Roman" w:hAnsi="Times New Roman" w:cs="Times New Roman"/>
            <w:sz w:val="24"/>
            <w:szCs w:val="24"/>
          </w:rPr>
          <w:t>You will also need to</w:t>
        </w:r>
      </w:ins>
      <w:ins w:id="194" w:author="Grieshop, Jenna" w:date="2024-05-30T14:34:00Z">
        <w:r>
          <w:rPr>
            <w:rFonts w:ascii="Times New Roman" w:hAnsi="Times New Roman" w:cs="Times New Roman"/>
            <w:sz w:val="24"/>
            <w:szCs w:val="24"/>
          </w:rPr>
          <w:t xml:space="preserve"> enter a unique identifier for the files </w:t>
        </w:r>
      </w:ins>
      <w:ins w:id="195" w:author="Grieshop, Jenna" w:date="2024-05-30T14:41:00Z">
        <w:r>
          <w:rPr>
            <w:rFonts w:ascii="Times New Roman" w:hAnsi="Times New Roman" w:cs="Times New Roman"/>
            <w:sz w:val="24"/>
            <w:szCs w:val="24"/>
          </w:rPr>
          <w:t xml:space="preserve">you are wanting the script to analyze </w:t>
        </w:r>
      </w:ins>
      <w:ins w:id="196" w:author="Grieshop, Jenna" w:date="2024-05-30T14:34:00Z">
        <w:r>
          <w:rPr>
            <w:rFonts w:ascii="Times New Roman" w:hAnsi="Times New Roman" w:cs="Times New Roman"/>
            <w:sz w:val="24"/>
            <w:szCs w:val="24"/>
          </w:rPr>
          <w:t>(MINUS, coeffvar, et</w:t>
        </w:r>
      </w:ins>
      <w:ins w:id="197" w:author="Grieshop, Jenna" w:date="2024-05-30T14:35:00Z">
        <w:r>
          <w:rPr>
            <w:rFonts w:ascii="Times New Roman" w:hAnsi="Times New Roman" w:cs="Times New Roman"/>
            <w:sz w:val="24"/>
            <w:szCs w:val="24"/>
          </w:rPr>
          <w:t>c</w:t>
        </w:r>
      </w:ins>
      <w:ins w:id="198" w:author="Grieshop, Jenna" w:date="2024-05-30T14:34:00Z">
        <w:r>
          <w:rPr>
            <w:rFonts w:ascii="Times New Roman" w:hAnsi="Times New Roman" w:cs="Times New Roman"/>
            <w:sz w:val="24"/>
            <w:szCs w:val="24"/>
          </w:rPr>
          <w:t>).</w:t>
        </w:r>
      </w:ins>
    </w:p>
    <w:p w14:paraId="4580CBA9" w14:textId="159894AA" w:rsidR="00CC3B91" w:rsidRDefault="00CC3B91" w:rsidP="00CC3B91">
      <w:pPr>
        <w:pStyle w:val="ListParagraph"/>
        <w:numPr>
          <w:ilvl w:val="2"/>
          <w:numId w:val="1"/>
        </w:numPr>
        <w:rPr>
          <w:ins w:id="199" w:author="Grieshop, Jenna" w:date="2024-05-30T14:42:00Z"/>
          <w:rFonts w:ascii="Times New Roman" w:hAnsi="Times New Roman" w:cs="Times New Roman"/>
          <w:sz w:val="24"/>
          <w:szCs w:val="24"/>
        </w:rPr>
      </w:pPr>
      <w:ins w:id="200" w:author="Grieshop, Jenna" w:date="2024-05-30T14:42:00Z">
        <w:r>
          <w:rPr>
            <w:rFonts w:ascii="Times New Roman" w:hAnsi="Times New Roman" w:cs="Times New Roman"/>
            <w:sz w:val="24"/>
            <w:szCs w:val="24"/>
          </w:rPr>
          <w:t>Master cdc list (result from stdev_Maps.m)</w:t>
        </w:r>
      </w:ins>
      <w:ins w:id="201" w:author="Grieshop, Jenna" w:date="2024-05-30T14:43:00Z">
        <w:r>
          <w:rPr>
            <w:rFonts w:ascii="Times New Roman" w:hAnsi="Times New Roman" w:cs="Times New Roman"/>
            <w:sz w:val="24"/>
            <w:szCs w:val="24"/>
          </w:rPr>
          <w:t xml:space="preserve"> (could also make your own without running that script by averaging the</w:t>
        </w:r>
      </w:ins>
    </w:p>
    <w:p w14:paraId="30BB0DF2" w14:textId="1C9AF603" w:rsidR="00CC3B91" w:rsidRDefault="003D399A" w:rsidP="00CC3B91">
      <w:pPr>
        <w:pStyle w:val="ListParagraph"/>
        <w:numPr>
          <w:ilvl w:val="2"/>
          <w:numId w:val="1"/>
        </w:numPr>
        <w:rPr>
          <w:ins w:id="202" w:author="Grieshop, Jenna" w:date="2024-05-30T14:51:00Z"/>
          <w:rFonts w:ascii="Times New Roman" w:hAnsi="Times New Roman" w:cs="Times New Roman"/>
          <w:sz w:val="24"/>
          <w:szCs w:val="24"/>
        </w:rPr>
      </w:pPr>
      <w:ins w:id="203" w:author="Grieshop, Jenna" w:date="2024-05-30T14:50:00Z">
        <w:r>
          <w:rPr>
            <w:rFonts w:ascii="Times New Roman" w:hAnsi="Times New Roman" w:cs="Times New Roman"/>
            <w:sz w:val="24"/>
            <w:szCs w:val="24"/>
          </w:rPr>
          <w:t>PCD_CDC analys</w:t>
        </w:r>
        <w:r>
          <w:rPr>
            <w:rFonts w:ascii="Times New Roman" w:hAnsi="Times New Roman" w:cs="Times New Roman"/>
            <w:sz w:val="24"/>
            <w:szCs w:val="24"/>
          </w:rPr>
          <w:t>is</w:t>
        </w:r>
      </w:ins>
      <w:ins w:id="204" w:author="Grieshop, Jenna" w:date="2024-05-30T14:51:00Z">
        <w:r>
          <w:rPr>
            <w:rFonts w:ascii="Times New Roman" w:hAnsi="Times New Roman" w:cs="Times New Roman"/>
            <w:sz w:val="24"/>
            <w:szCs w:val="24"/>
          </w:rPr>
          <w:t xml:space="preserve"> summary</w:t>
        </w:r>
      </w:ins>
      <w:ins w:id="205" w:author="Grieshop, Jenna" w:date="2024-05-30T14:50:00Z">
        <w:r>
          <w:rPr>
            <w:rFonts w:ascii="Times New Roman" w:hAnsi="Times New Roman" w:cs="Times New Roman"/>
            <w:sz w:val="24"/>
            <w:szCs w:val="24"/>
          </w:rPr>
          <w:t xml:space="preserve"> </w:t>
        </w:r>
      </w:ins>
      <w:ins w:id="206" w:author="Grieshop, Jenna" w:date="2024-05-30T14:51:00Z">
        <w:r>
          <w:rPr>
            <w:rFonts w:ascii="Times New Roman" w:hAnsi="Times New Roman" w:cs="Times New Roman"/>
            <w:sz w:val="24"/>
            <w:szCs w:val="24"/>
          </w:rPr>
          <w:t>file</w:t>
        </w:r>
      </w:ins>
    </w:p>
    <w:p w14:paraId="7FDCA408" w14:textId="78DF6051" w:rsidR="003D399A" w:rsidRDefault="003D399A" w:rsidP="00CC3B91">
      <w:pPr>
        <w:pStyle w:val="ListParagraph"/>
        <w:numPr>
          <w:ilvl w:val="2"/>
          <w:numId w:val="1"/>
        </w:numPr>
        <w:rPr>
          <w:ins w:id="207" w:author="Grieshop, Jenna" w:date="2024-05-30T15:04:00Z"/>
          <w:rFonts w:ascii="Times New Roman" w:hAnsi="Times New Roman" w:cs="Times New Roman"/>
          <w:sz w:val="24"/>
          <w:szCs w:val="24"/>
        </w:rPr>
      </w:pPr>
      <w:ins w:id="208" w:author="Grieshop, Jenna" w:date="2024-05-30T14:51:00Z">
        <w:r>
          <w:rPr>
            <w:rFonts w:ascii="Times New Roman" w:hAnsi="Times New Roman" w:cs="Times New Roman"/>
            <w:sz w:val="24"/>
            <w:szCs w:val="24"/>
          </w:rPr>
          <w:t>You will also need to enter spacing and window size in microns (required for binning/averaging data)</w:t>
        </w:r>
      </w:ins>
    </w:p>
    <w:p w14:paraId="5C00CEA5" w14:textId="4A1F71A4" w:rsidR="003D399A" w:rsidRDefault="003D399A" w:rsidP="003D399A">
      <w:pPr>
        <w:pStyle w:val="ListParagraph"/>
        <w:numPr>
          <w:ilvl w:val="1"/>
          <w:numId w:val="1"/>
        </w:numPr>
        <w:rPr>
          <w:ins w:id="209" w:author="Grieshop, Jenna" w:date="2024-05-30T15:04:00Z"/>
          <w:rFonts w:ascii="Times New Roman" w:hAnsi="Times New Roman" w:cs="Times New Roman"/>
          <w:sz w:val="24"/>
          <w:szCs w:val="24"/>
        </w:rPr>
      </w:pPr>
      <w:ins w:id="210" w:author="Grieshop, Jenna" w:date="2024-05-30T14:52:00Z">
        <w:r>
          <w:rPr>
            <w:rFonts w:ascii="Times New Roman" w:hAnsi="Times New Roman" w:cs="Times New Roman"/>
            <w:sz w:val="24"/>
            <w:szCs w:val="24"/>
          </w:rPr>
          <w:t xml:space="preserve">Outputs: Horizontal and vertical bin analysis .csvs for each subject, all horizontal and vertical </w:t>
        </w:r>
      </w:ins>
      <w:ins w:id="211" w:author="Grieshop, Jenna" w:date="2024-05-30T15:02:00Z">
        <w:r w:rsidR="00DB0EAC">
          <w:rPr>
            <w:rFonts w:ascii="Times New Roman" w:hAnsi="Times New Roman" w:cs="Times New Roman"/>
            <w:sz w:val="24"/>
            <w:szCs w:val="24"/>
          </w:rPr>
          <w:t xml:space="preserve">raw data </w:t>
        </w:r>
      </w:ins>
      <w:ins w:id="212" w:author="Grieshop, Jenna" w:date="2024-05-30T15:03:00Z">
        <w:r w:rsidR="00DB0EAC">
          <w:rPr>
            <w:rFonts w:ascii="Times New Roman" w:hAnsi="Times New Roman" w:cs="Times New Roman"/>
            <w:sz w:val="24"/>
            <w:szCs w:val="24"/>
          </w:rPr>
          <w:t>for all subjects as a matfile (can be opened in matlab and used to copy data into excel later for graphs)</w:t>
        </w:r>
      </w:ins>
      <w:ins w:id="213" w:author="Grieshop, Jenna" w:date="2024-05-30T15:04:00Z">
        <w:r w:rsidR="00DB0EAC">
          <w:rPr>
            <w:rFonts w:ascii="Times New Roman" w:hAnsi="Times New Roman" w:cs="Times New Roman"/>
            <w:sz w:val="24"/>
            <w:szCs w:val="24"/>
          </w:rPr>
          <w:t>, horizontal and vertical graphs as svgs for data between subjects</w:t>
        </w:r>
      </w:ins>
      <w:ins w:id="214" w:author="Grieshop, Jenna" w:date="2024-05-30T15:34:00Z">
        <w:r w:rsidR="00F6232F">
          <w:rPr>
            <w:rFonts w:ascii="Times New Roman" w:hAnsi="Times New Roman" w:cs="Times New Roman"/>
            <w:sz w:val="24"/>
            <w:szCs w:val="24"/>
          </w:rPr>
          <w:t>, .csv with information needed to make horizontal and vertical graphs for data between subjects.</w:t>
        </w:r>
      </w:ins>
    </w:p>
    <w:p w14:paraId="3BF31E54" w14:textId="77777777" w:rsidR="00DB0EAC" w:rsidRPr="00715980" w:rsidRDefault="00DB0EAC" w:rsidP="00DB0EAC">
      <w:pPr>
        <w:pStyle w:val="ListParagraph"/>
        <w:ind w:left="1440"/>
        <w:rPr>
          <w:rFonts w:ascii="Times New Roman" w:hAnsi="Times New Roman" w:cs="Times New Roman"/>
          <w:sz w:val="24"/>
          <w:szCs w:val="24"/>
        </w:rPr>
        <w:pPrChange w:id="215" w:author="Grieshop, Jenna" w:date="2024-05-30T15:04:00Z">
          <w:pPr>
            <w:pStyle w:val="ListParagraph"/>
            <w:numPr>
              <w:ilvl w:val="1"/>
              <w:numId w:val="1"/>
            </w:numPr>
            <w:ind w:left="1440" w:hanging="360"/>
          </w:pPr>
        </w:pPrChange>
      </w:pPr>
    </w:p>
    <w:p w14:paraId="3F1A25C4" w14:textId="77777777" w:rsidR="00F210B8" w:rsidRPr="006C2809" w:rsidRDefault="00F210B8">
      <w:pPr>
        <w:rPr>
          <w:rFonts w:ascii="Times New Roman" w:hAnsi="Times New Roman" w:cs="Times New Roman"/>
          <w:sz w:val="24"/>
          <w:szCs w:val="24"/>
        </w:rPr>
      </w:pPr>
    </w:p>
    <w:sectPr w:rsidR="00F210B8" w:rsidRPr="006C2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F904FD"/>
    <w:multiLevelType w:val="hybridMultilevel"/>
    <w:tmpl w:val="D9F064D2"/>
    <w:lvl w:ilvl="0" w:tplc="0409000F">
      <w:start w:val="1"/>
      <w:numFmt w:val="decimal"/>
      <w:lvlText w:val="%1."/>
      <w:lvlJc w:val="left"/>
      <w:pPr>
        <w:ind w:left="720" w:hanging="360"/>
      </w:pPr>
      <w:rPr>
        <w:rFonts w:hint="default"/>
      </w:rPr>
    </w:lvl>
    <w:lvl w:ilvl="1" w:tplc="6526C3BC">
      <w:start w:val="1"/>
      <w:numFmt w:val="lowerLetter"/>
      <w:lvlText w:val="%2."/>
      <w:lvlJc w:val="left"/>
      <w:pPr>
        <w:ind w:left="1440" w:hanging="360"/>
      </w:pPr>
      <w:rPr>
        <w:color w:val="auto"/>
      </w:rPr>
    </w:lvl>
    <w:lvl w:ilvl="2" w:tplc="5FDAA8E4">
      <w:start w:val="1"/>
      <w:numFmt w:val="lowerRoman"/>
      <w:lvlText w:val="%3."/>
      <w:lvlJc w:val="right"/>
      <w:pPr>
        <w:ind w:left="2160" w:hanging="180"/>
      </w:pPr>
      <w:rPr>
        <w:color w:val="auto"/>
      </w:rPr>
    </w:lvl>
    <w:lvl w:ilvl="3" w:tplc="674EAEAC">
      <w:start w:val="1"/>
      <w:numFmt w:val="decimal"/>
      <w:lvlText w:val="%4."/>
      <w:lvlJc w:val="left"/>
      <w:pPr>
        <w:ind w:left="2880" w:hanging="360"/>
      </w:pPr>
      <w:rPr>
        <w:color w:val="auto"/>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ieshop, Jenna">
    <w15:presenceInfo w15:providerId="AD" w15:userId="S::jgrieshop@mcw.edu::54f3a348-c8d4-443c-bbac-9eb83637a4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809"/>
    <w:rsid w:val="00045E5D"/>
    <w:rsid w:val="000F3F47"/>
    <w:rsid w:val="001A16DC"/>
    <w:rsid w:val="00261636"/>
    <w:rsid w:val="002A68A4"/>
    <w:rsid w:val="00305D07"/>
    <w:rsid w:val="00306D52"/>
    <w:rsid w:val="00362C35"/>
    <w:rsid w:val="003D399A"/>
    <w:rsid w:val="00426DA9"/>
    <w:rsid w:val="005663B4"/>
    <w:rsid w:val="0058564E"/>
    <w:rsid w:val="00594486"/>
    <w:rsid w:val="005A1DBA"/>
    <w:rsid w:val="005D1129"/>
    <w:rsid w:val="006020D7"/>
    <w:rsid w:val="00664EE4"/>
    <w:rsid w:val="006B4577"/>
    <w:rsid w:val="006C2809"/>
    <w:rsid w:val="00792AAC"/>
    <w:rsid w:val="007A4C63"/>
    <w:rsid w:val="009015C4"/>
    <w:rsid w:val="00A23C77"/>
    <w:rsid w:val="00A25D40"/>
    <w:rsid w:val="00A80069"/>
    <w:rsid w:val="00B228F5"/>
    <w:rsid w:val="00B6536A"/>
    <w:rsid w:val="00C7002C"/>
    <w:rsid w:val="00C83139"/>
    <w:rsid w:val="00CC3B91"/>
    <w:rsid w:val="00CD61A0"/>
    <w:rsid w:val="00D126C3"/>
    <w:rsid w:val="00D327F5"/>
    <w:rsid w:val="00DB0EAC"/>
    <w:rsid w:val="00E566FB"/>
    <w:rsid w:val="00E878D1"/>
    <w:rsid w:val="00E93360"/>
    <w:rsid w:val="00F210B8"/>
    <w:rsid w:val="00F6232F"/>
    <w:rsid w:val="00FF5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97BF1"/>
  <w15:chartTrackingRefBased/>
  <w15:docId w15:val="{50F8B209-48FC-4DE9-8070-74621ED4C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8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8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34217</TotalTime>
  <Pages>5</Pages>
  <Words>1794</Words>
  <Characters>10231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 Emma</dc:creator>
  <cp:keywords/>
  <dc:description/>
  <cp:lastModifiedBy>Grieshop, Jenna</cp:lastModifiedBy>
  <cp:revision>25</cp:revision>
  <dcterms:created xsi:type="dcterms:W3CDTF">2024-02-07T16:58:00Z</dcterms:created>
  <dcterms:modified xsi:type="dcterms:W3CDTF">2024-05-30T20:34:00Z</dcterms:modified>
</cp:coreProperties>
</file>